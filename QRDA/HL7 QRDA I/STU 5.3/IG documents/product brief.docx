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B721" w14:textId="77777777" w:rsidR="00321770" w:rsidRPr="00321770" w:rsidRDefault="00321770" w:rsidP="00321770">
      <w:pPr>
        <w:spacing w:line="240" w:lineRule="auto"/>
        <w:rPr>
          <w:rFonts w:ascii="Arial" w:eastAsia="Times New Roman" w:hAnsi="Arial" w:cs="Arial"/>
          <w:b/>
          <w:bCs/>
          <w:color w:val="5B5B5B"/>
          <w:sz w:val="18"/>
          <w:szCs w:val="18"/>
        </w:rPr>
      </w:pPr>
      <w:r w:rsidRPr="00321770">
        <w:rPr>
          <w:rFonts w:ascii="Arial" w:eastAsia="Times New Roman" w:hAnsi="Arial" w:cs="Arial"/>
          <w:b/>
          <w:bCs/>
          <w:color w:val="5B5B5B"/>
          <w:sz w:val="18"/>
          <w:szCs w:val="18"/>
        </w:rPr>
        <w:fldChar w:fldCharType="begin"/>
      </w:r>
      <w:r w:rsidRPr="00321770">
        <w:rPr>
          <w:rFonts w:ascii="Arial" w:eastAsia="Times New Roman" w:hAnsi="Arial" w:cs="Arial"/>
          <w:b/>
          <w:bCs/>
          <w:color w:val="5B5B5B"/>
          <w:sz w:val="18"/>
          <w:szCs w:val="18"/>
        </w:rPr>
        <w:instrText xml:space="preserve"> HYPERLINK "http://www.hl7.org/index.cfm?ref=nav" </w:instrText>
      </w:r>
      <w:r w:rsidRPr="00321770">
        <w:rPr>
          <w:rFonts w:ascii="Arial" w:eastAsia="Times New Roman" w:hAnsi="Arial" w:cs="Arial"/>
          <w:b/>
          <w:bCs/>
          <w:color w:val="5B5B5B"/>
          <w:sz w:val="18"/>
          <w:szCs w:val="18"/>
        </w:rPr>
        <w:fldChar w:fldCharType="separate"/>
      </w:r>
      <w:r w:rsidRPr="00321770">
        <w:rPr>
          <w:rFonts w:ascii="Arial" w:eastAsia="Times New Roman" w:hAnsi="Arial" w:cs="Arial"/>
          <w:color w:val="005A8C"/>
          <w:sz w:val="18"/>
          <w:szCs w:val="18"/>
          <w:u w:val="single"/>
        </w:rPr>
        <w:t>Home</w:t>
      </w:r>
      <w:r w:rsidRPr="00321770">
        <w:rPr>
          <w:rFonts w:ascii="Arial" w:eastAsia="Times New Roman" w:hAnsi="Arial" w:cs="Arial"/>
          <w:b/>
          <w:bCs/>
          <w:color w:val="5B5B5B"/>
          <w:sz w:val="18"/>
          <w:szCs w:val="18"/>
        </w:rPr>
        <w:fldChar w:fldCharType="end"/>
      </w:r>
      <w:r w:rsidRPr="00321770">
        <w:rPr>
          <w:rFonts w:ascii="Arial" w:eastAsia="Times New Roman" w:hAnsi="Arial" w:cs="Arial"/>
          <w:b/>
          <w:bCs/>
          <w:color w:val="5B5B5B"/>
          <w:sz w:val="18"/>
          <w:szCs w:val="18"/>
        </w:rPr>
        <w:t> &gt; </w:t>
      </w:r>
      <w:hyperlink r:id="rId5" w:history="1">
        <w:r w:rsidRPr="00321770">
          <w:rPr>
            <w:rFonts w:ascii="Arial" w:eastAsia="Times New Roman" w:hAnsi="Arial" w:cs="Arial"/>
            <w:color w:val="005A8C"/>
            <w:sz w:val="18"/>
            <w:szCs w:val="18"/>
            <w:u w:val="single"/>
          </w:rPr>
          <w:t>Standards</w:t>
        </w:r>
      </w:hyperlink>
      <w:r w:rsidRPr="00321770">
        <w:rPr>
          <w:rFonts w:ascii="Arial" w:eastAsia="Times New Roman" w:hAnsi="Arial" w:cs="Arial"/>
          <w:b/>
          <w:bCs/>
          <w:color w:val="5B5B5B"/>
          <w:sz w:val="18"/>
          <w:szCs w:val="18"/>
        </w:rPr>
        <w:t> &gt; Product Brief</w:t>
      </w:r>
    </w:p>
    <w:p w14:paraId="4291646D" w14:textId="77777777" w:rsidR="00321770" w:rsidRPr="00321770" w:rsidRDefault="00321770" w:rsidP="00321770">
      <w:pPr>
        <w:spacing w:after="0" w:line="240" w:lineRule="auto"/>
        <w:outlineLvl w:val="1"/>
        <w:rPr>
          <w:rFonts w:ascii="Arial" w:eastAsia="Times New Roman" w:hAnsi="Arial" w:cs="Arial"/>
          <w:b/>
          <w:bCs/>
          <w:color w:val="5B5B5B"/>
        </w:rPr>
      </w:pPr>
      <w:r w:rsidRPr="00321770">
        <w:rPr>
          <w:rFonts w:ascii="Arial" w:eastAsia="Times New Roman" w:hAnsi="Arial" w:cs="Arial"/>
          <w:b/>
          <w:bCs/>
          <w:color w:val="5B5B5B"/>
        </w:rPr>
        <w:t>Section 1a: Clinical Document Architecture (CDA®)</w:t>
      </w:r>
      <w:r w:rsidRPr="00321770">
        <w:rPr>
          <w:rFonts w:ascii="Arial" w:eastAsia="Times New Roman" w:hAnsi="Arial" w:cs="Arial"/>
          <w:b/>
          <w:bCs/>
          <w:color w:val="5B5B5B"/>
        </w:rPr>
        <w:br/>
        <w:t>Section 2: Clinical and Administrative Domains</w:t>
      </w:r>
      <w:r w:rsidRPr="00321770">
        <w:rPr>
          <w:rFonts w:ascii="Arial" w:eastAsia="Times New Roman" w:hAnsi="Arial" w:cs="Arial"/>
          <w:b/>
          <w:bCs/>
          <w:color w:val="5B5B5B"/>
        </w:rPr>
        <w:br/>
        <w:t>Section 3: Implementation Guides</w:t>
      </w:r>
    </w:p>
    <w:p w14:paraId="5EC671C1" w14:textId="77777777" w:rsidR="00321770" w:rsidRPr="00321770" w:rsidRDefault="00321770" w:rsidP="00321770">
      <w:pPr>
        <w:spacing w:before="100" w:beforeAutospacing="1" w:after="100" w:afterAutospacing="1" w:line="240" w:lineRule="auto"/>
        <w:outlineLvl w:val="0"/>
        <w:rPr>
          <w:rFonts w:ascii="Arial" w:eastAsia="Times New Roman" w:hAnsi="Arial" w:cs="Arial"/>
          <w:b/>
          <w:bCs/>
          <w:color w:val="5B5B5B"/>
          <w:kern w:val="36"/>
          <w:sz w:val="24"/>
          <w:szCs w:val="24"/>
        </w:rPr>
      </w:pPr>
      <w:r w:rsidRPr="00321770">
        <w:rPr>
          <w:rFonts w:ascii="Arial" w:eastAsia="Times New Roman" w:hAnsi="Arial" w:cs="Arial"/>
          <w:b/>
          <w:bCs/>
          <w:color w:val="5B5B5B"/>
          <w:kern w:val="36"/>
          <w:sz w:val="24"/>
          <w:szCs w:val="24"/>
        </w:rPr>
        <w:t>HL7 CDA® R2 Implementation Guide: Quality Reporting Document Architecture - Category I (QRDA I) - US Realm</w:t>
      </w:r>
    </w:p>
    <w:p w14:paraId="7E06CFE0"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DESCRIPTION</w:t>
      </w:r>
    </w:p>
    <w:p w14:paraId="6661D19D" w14:textId="77777777" w:rsidR="00321770" w:rsidRPr="00321770" w:rsidRDefault="00321770" w:rsidP="00321770">
      <w:pPr>
        <w:spacing w:before="100" w:beforeAutospacing="1" w:after="100" w:afterAutospacing="1"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t>This two-volume implementation guide (IG) describes constraints on the Clinical Document Architecture Release 2 (CDA R2) header and body elements for Quality Reporting Document Architecture (QRDA) documents. The Institute of Medicine (IOM) definition of quality is: “The degree to which health services for individuals and populations increase the likelihood of desired health outcomes and are consistent with current professional knowledge.” For care quality to be evaluated, it must be standardized and communicated to the appropriate organizations.</w:t>
      </w:r>
    </w:p>
    <w:p w14:paraId="51B35D02" w14:textId="77777777" w:rsidR="00321770" w:rsidRPr="00321770" w:rsidRDefault="00321770" w:rsidP="00321770">
      <w:pPr>
        <w:spacing w:before="100" w:beforeAutospacing="1" w:after="100" w:afterAutospacing="1"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t>QRDA is a document format that provides a standard structure with which to report quality measure data to organizations that will analyze and interpret the data. Quality measurement in health care is complex. Accurate, interpretable data efficiently gathered and communicated is key in correctly assessing that quality care is delivered.</w:t>
      </w:r>
    </w:p>
    <w:p w14:paraId="690401EC" w14:textId="77777777" w:rsidR="00321770" w:rsidRPr="00321770" w:rsidRDefault="00321770" w:rsidP="00321770">
      <w:pPr>
        <w:spacing w:before="100" w:beforeAutospacing="1" w:after="100" w:afterAutospacing="1"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t xml:space="preserve">A QRDA Category I report is an individual-patient-level quality report. Each report contains quality data for one patient for one or more quality measures, where the data elements in the report are defined by the </w:t>
      </w:r>
      <w:proofErr w:type="gramStart"/>
      <w:r w:rsidRPr="00321770">
        <w:rPr>
          <w:rFonts w:ascii="Arial" w:eastAsia="Times New Roman" w:hAnsi="Arial" w:cs="Arial"/>
          <w:color w:val="5B5B5B"/>
          <w:sz w:val="18"/>
          <w:szCs w:val="18"/>
        </w:rPr>
        <w:t>particular measure(s)</w:t>
      </w:r>
      <w:proofErr w:type="gramEnd"/>
      <w:r w:rsidRPr="00321770">
        <w:rPr>
          <w:rFonts w:ascii="Arial" w:eastAsia="Times New Roman" w:hAnsi="Arial" w:cs="Arial"/>
          <w:color w:val="5B5B5B"/>
          <w:sz w:val="18"/>
          <w:szCs w:val="18"/>
        </w:rPr>
        <w:t xml:space="preserve"> being reported on. A QRDA Category I report contains raw applicable patient data. When pooled and analyzed, each report contributes the quality data necessary to calculate population measure metrics. This two-volume implementation guide (IG) describes constraints on the Clinical Document Architecture Release 2 (CDA R2) header and body elements for Quality Reporting Document Architecture (QRDA) documents.</w:t>
      </w:r>
    </w:p>
    <w:p w14:paraId="59CA9FA9" w14:textId="77777777" w:rsidR="00321770" w:rsidRPr="00321770" w:rsidRDefault="00321770" w:rsidP="00321770">
      <w:pPr>
        <w:spacing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br/>
        <w:t> </w:t>
      </w:r>
    </w:p>
    <w:tbl>
      <w:tblPr>
        <w:tblpPr w:leftFromText="45" w:rightFromText="45" w:vertAnchor="text"/>
        <w:tblW w:w="10029"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49"/>
        <w:gridCol w:w="1350"/>
        <w:gridCol w:w="6930"/>
      </w:tblGrid>
      <w:tr w:rsidR="00321770" w:rsidRPr="00321770" w14:paraId="695B4252" w14:textId="77777777" w:rsidTr="00321770">
        <w:trPr>
          <w:tblHeade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4D5C09EF" w14:textId="77777777" w:rsidR="00321770" w:rsidRPr="00321770" w:rsidRDefault="00321770" w:rsidP="00321770">
            <w:pPr>
              <w:spacing w:after="0" w:line="240" w:lineRule="auto"/>
              <w:jc w:val="center"/>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Publication Date</w:t>
            </w:r>
          </w:p>
        </w:tc>
        <w:tc>
          <w:tcPr>
            <w:tcW w:w="1338" w:type="dxa"/>
            <w:tcBorders>
              <w:top w:val="outset" w:sz="6" w:space="0" w:color="auto"/>
              <w:left w:val="outset" w:sz="6" w:space="0" w:color="auto"/>
              <w:bottom w:val="outset" w:sz="6" w:space="0" w:color="auto"/>
              <w:right w:val="outset" w:sz="6" w:space="0" w:color="auto"/>
            </w:tcBorders>
            <w:vAlign w:val="center"/>
            <w:hideMark/>
          </w:tcPr>
          <w:p w14:paraId="5EF5F31C" w14:textId="77777777" w:rsidR="00321770" w:rsidRPr="00321770" w:rsidRDefault="00321770" w:rsidP="00321770">
            <w:pPr>
              <w:spacing w:after="0" w:line="240" w:lineRule="auto"/>
              <w:jc w:val="center"/>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Version</w:t>
            </w:r>
          </w:p>
        </w:tc>
        <w:tc>
          <w:tcPr>
            <w:tcW w:w="6912" w:type="dxa"/>
            <w:tcBorders>
              <w:top w:val="outset" w:sz="6" w:space="0" w:color="auto"/>
              <w:left w:val="outset" w:sz="6" w:space="0" w:color="auto"/>
              <w:bottom w:val="outset" w:sz="6" w:space="0" w:color="auto"/>
              <w:right w:val="outset" w:sz="6" w:space="0" w:color="auto"/>
            </w:tcBorders>
            <w:vAlign w:val="center"/>
            <w:hideMark/>
          </w:tcPr>
          <w:p w14:paraId="1C7C587C" w14:textId="77777777" w:rsidR="00321770" w:rsidRPr="00321770" w:rsidRDefault="00321770" w:rsidP="00321770">
            <w:pPr>
              <w:spacing w:after="0" w:line="240" w:lineRule="auto"/>
              <w:jc w:val="center"/>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Description</w:t>
            </w:r>
          </w:p>
        </w:tc>
      </w:tr>
      <w:tr w:rsidR="00321770" w:rsidRPr="00321770" w14:paraId="3EEFFE41" w14:textId="77777777" w:rsidTr="00321770">
        <w:trPr>
          <w:trHeight w:val="500"/>
          <w:tblCellSpacing w:w="6" w:type="dxa"/>
          <w:ins w:id="0" w:author="Yan Heras" w:date="2022-11-26T23:29:00Z"/>
        </w:trPr>
        <w:tc>
          <w:tcPr>
            <w:tcW w:w="1731" w:type="dxa"/>
            <w:tcBorders>
              <w:top w:val="outset" w:sz="6" w:space="0" w:color="auto"/>
              <w:left w:val="outset" w:sz="6" w:space="0" w:color="auto"/>
              <w:bottom w:val="outset" w:sz="6" w:space="0" w:color="auto"/>
              <w:right w:val="outset" w:sz="6" w:space="0" w:color="auto"/>
            </w:tcBorders>
            <w:vAlign w:val="center"/>
          </w:tcPr>
          <w:p w14:paraId="33A09F6E" w14:textId="70D4AC61" w:rsidR="00321770" w:rsidRPr="00321770" w:rsidRDefault="00321770" w:rsidP="00321770">
            <w:pPr>
              <w:spacing w:before="100" w:beforeAutospacing="1" w:after="100" w:afterAutospacing="1" w:line="240" w:lineRule="auto"/>
              <w:jc w:val="right"/>
              <w:rPr>
                <w:ins w:id="1" w:author="Yan Heras" w:date="2022-11-26T23:29:00Z"/>
                <w:rFonts w:ascii="Times New Roman" w:eastAsia="Times New Roman" w:hAnsi="Times New Roman" w:cs="Times New Roman"/>
                <w:b/>
                <w:bCs/>
                <w:sz w:val="20"/>
                <w:szCs w:val="20"/>
              </w:rPr>
            </w:pPr>
            <w:ins w:id="2" w:author="Yan Heras" w:date="2022-11-26T23:30:00Z">
              <w:r>
                <w:rPr>
                  <w:rFonts w:ascii="Times New Roman" w:eastAsia="Times New Roman" w:hAnsi="Times New Roman" w:cs="Times New Roman"/>
                  <w:b/>
                  <w:bCs/>
                  <w:sz w:val="20"/>
                  <w:szCs w:val="20"/>
                </w:rPr>
                <w:t>December</w:t>
              </w:r>
            </w:ins>
            <w:ins w:id="3" w:author="Yan Heras" w:date="2022-11-26T23:29:00Z">
              <w:r w:rsidRPr="00321770">
                <w:rPr>
                  <w:rFonts w:ascii="Times New Roman" w:eastAsia="Times New Roman" w:hAnsi="Times New Roman" w:cs="Times New Roman"/>
                  <w:b/>
                  <w:bCs/>
                  <w:sz w:val="20"/>
                  <w:szCs w:val="20"/>
                </w:rPr>
                <w:t xml:space="preserve"> 202</w:t>
              </w:r>
            </w:ins>
            <w:ins w:id="4" w:author="Yan Heras" w:date="2022-11-26T23:30:00Z">
              <w:r>
                <w:rPr>
                  <w:rFonts w:ascii="Times New Roman" w:eastAsia="Times New Roman" w:hAnsi="Times New Roman" w:cs="Times New Roman"/>
                  <w:b/>
                  <w:bCs/>
                  <w:sz w:val="20"/>
                  <w:szCs w:val="20"/>
                </w:rPr>
                <w:t xml:space="preserve">2 </w:t>
              </w:r>
            </w:ins>
            <w:ins w:id="5" w:author="Yan Heras" w:date="2022-11-26T23:29:00Z">
              <w:r w:rsidRPr="00321770">
                <w:rPr>
                  <w:rFonts w:ascii="Times New Roman" w:eastAsia="Times New Roman" w:hAnsi="Times New Roman" w:cs="Times New Roman"/>
                  <w:b/>
                  <w:bCs/>
                  <w:sz w:val="20"/>
                  <w:szCs w:val="20"/>
                </w:rPr>
                <w:t>Current Version</w:t>
              </w:r>
            </w:ins>
          </w:p>
        </w:tc>
        <w:tc>
          <w:tcPr>
            <w:tcW w:w="1338" w:type="dxa"/>
            <w:tcBorders>
              <w:top w:val="outset" w:sz="6" w:space="0" w:color="auto"/>
              <w:left w:val="outset" w:sz="6" w:space="0" w:color="auto"/>
              <w:bottom w:val="outset" w:sz="6" w:space="0" w:color="auto"/>
              <w:right w:val="outset" w:sz="6" w:space="0" w:color="auto"/>
            </w:tcBorders>
            <w:vAlign w:val="center"/>
          </w:tcPr>
          <w:p w14:paraId="341117D4" w14:textId="1E2944B0" w:rsidR="00321770" w:rsidRPr="00321770" w:rsidRDefault="00321770" w:rsidP="00321770">
            <w:pPr>
              <w:spacing w:after="0" w:line="240" w:lineRule="auto"/>
              <w:jc w:val="center"/>
              <w:rPr>
                <w:ins w:id="6" w:author="Yan Heras" w:date="2022-11-26T23:29:00Z"/>
                <w:rFonts w:ascii="Times New Roman" w:eastAsia="Times New Roman" w:hAnsi="Times New Roman" w:cs="Times New Roman"/>
                <w:sz w:val="20"/>
                <w:szCs w:val="20"/>
              </w:rPr>
            </w:pPr>
            <w:ins w:id="7" w:author="Yan Heras" w:date="2022-11-26T23:30:00Z">
              <w:r>
                <w:rPr>
                  <w:rFonts w:ascii="Times New Roman" w:eastAsia="Times New Roman" w:hAnsi="Times New Roman" w:cs="Times New Roman"/>
                  <w:sz w:val="20"/>
                  <w:szCs w:val="20"/>
                </w:rPr>
                <w:t>STU 5.3 with errata</w:t>
              </w:r>
            </w:ins>
          </w:p>
        </w:tc>
        <w:tc>
          <w:tcPr>
            <w:tcW w:w="6912" w:type="dxa"/>
            <w:tcBorders>
              <w:top w:val="outset" w:sz="6" w:space="0" w:color="auto"/>
              <w:left w:val="outset" w:sz="6" w:space="0" w:color="auto"/>
              <w:bottom w:val="outset" w:sz="6" w:space="0" w:color="auto"/>
              <w:right w:val="outset" w:sz="6" w:space="0" w:color="auto"/>
            </w:tcBorders>
            <w:vAlign w:val="center"/>
          </w:tcPr>
          <w:p w14:paraId="304F3006" w14:textId="77777777" w:rsidR="00321770" w:rsidRDefault="00321770" w:rsidP="00321770">
            <w:pPr>
              <w:spacing w:before="100" w:beforeAutospacing="1" w:after="100" w:afterAutospacing="1" w:line="240" w:lineRule="auto"/>
              <w:rPr>
                <w:ins w:id="8" w:author="Yan Heras" w:date="2022-11-26T23:31:00Z"/>
                <w:rFonts w:ascii="Times New Roman" w:eastAsia="Times New Roman" w:hAnsi="Times New Roman" w:cs="Times New Roman"/>
                <w:sz w:val="20"/>
                <w:szCs w:val="20"/>
              </w:rPr>
            </w:pPr>
            <w:ins w:id="9" w:author="Yan Heras" w:date="2022-11-26T23:31:00Z">
              <w:r>
                <w:rPr>
                  <w:rFonts w:ascii="Times New Roman" w:eastAsia="Times New Roman" w:hAnsi="Times New Roman" w:cs="Times New Roman"/>
                  <w:sz w:val="20"/>
                  <w:szCs w:val="20"/>
                </w:rPr>
                <w:t xml:space="preserve">Errata: </w:t>
              </w:r>
              <w:r w:rsidRPr="00321770">
                <w:rPr>
                  <w:rFonts w:ascii="Times New Roman" w:eastAsia="Times New Roman" w:hAnsi="Times New Roman" w:cs="Times New Roman"/>
                  <w:sz w:val="20"/>
                  <w:szCs w:val="20"/>
                </w:rPr>
                <w:t>QRDA I Release 1, STU Release 5.3, Supports QDM 5.6</w:t>
              </w:r>
            </w:ins>
          </w:p>
          <w:p w14:paraId="0ECBE3D4" w14:textId="68F227D9" w:rsidR="00321770" w:rsidRPr="00321770" w:rsidRDefault="00321770" w:rsidP="00321770">
            <w:pPr>
              <w:spacing w:before="100" w:beforeAutospacing="1" w:after="100" w:afterAutospacing="1" w:line="240" w:lineRule="auto"/>
              <w:rPr>
                <w:ins w:id="10" w:author="Yan Heras" w:date="2022-11-26T23:29:00Z"/>
                <w:rFonts w:ascii="Times New Roman" w:eastAsia="Times New Roman" w:hAnsi="Times New Roman" w:cs="Times New Roman"/>
                <w:sz w:val="20"/>
                <w:szCs w:val="20"/>
              </w:rPr>
            </w:pPr>
            <w:ins w:id="11" w:author="Yan Heras" w:date="2022-11-26T23:31:00Z">
              <w:r w:rsidRPr="00321770">
                <w:rPr>
                  <w:rFonts w:ascii="Times New Roman" w:eastAsia="Times New Roman" w:hAnsi="Times New Roman" w:cs="Times New Roman"/>
                  <w:sz w:val="20"/>
                  <w:szCs w:val="20"/>
                </w:rPr>
                <w:t>Note: for the 2023 reporting period (CMS and The Joint Commission)</w:t>
              </w:r>
            </w:ins>
          </w:p>
        </w:tc>
      </w:tr>
      <w:tr w:rsidR="00321770" w:rsidRPr="00321770" w14:paraId="5DA0F6D2"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6D0C233F" w14:textId="29E5FBED" w:rsidR="00321770" w:rsidRPr="00321770" w:rsidRDefault="00321770" w:rsidP="00321770">
            <w:pPr>
              <w:spacing w:before="100" w:beforeAutospacing="1" w:after="100" w:afterAutospacing="1"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November 2021</w:t>
            </w:r>
            <w:r w:rsidRPr="00321770">
              <w:rPr>
                <w:rFonts w:ascii="Times New Roman" w:eastAsia="Times New Roman" w:hAnsi="Times New Roman" w:cs="Times New Roman"/>
                <w:sz w:val="20"/>
                <w:szCs w:val="20"/>
              </w:rPr>
              <w:br/>
            </w:r>
            <w:del w:id="12" w:author="Yan Heras" w:date="2022-11-26T23:30:00Z">
              <w:r w:rsidRPr="00321770" w:rsidDel="00321770">
                <w:rPr>
                  <w:rFonts w:ascii="Times New Roman" w:eastAsia="Times New Roman" w:hAnsi="Times New Roman" w:cs="Times New Roman"/>
                  <w:b/>
                  <w:bCs/>
                  <w:sz w:val="20"/>
                  <w:szCs w:val="20"/>
                </w:rPr>
                <w:delText>Current Version</w:delText>
              </w:r>
            </w:del>
          </w:p>
        </w:tc>
        <w:tc>
          <w:tcPr>
            <w:tcW w:w="1338" w:type="dxa"/>
            <w:tcBorders>
              <w:top w:val="outset" w:sz="6" w:space="0" w:color="auto"/>
              <w:left w:val="outset" w:sz="6" w:space="0" w:color="auto"/>
              <w:bottom w:val="outset" w:sz="6" w:space="0" w:color="auto"/>
              <w:right w:val="outset" w:sz="6" w:space="0" w:color="auto"/>
            </w:tcBorders>
            <w:vAlign w:val="center"/>
            <w:hideMark/>
          </w:tcPr>
          <w:p w14:paraId="05B11177"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6" w:history="1">
              <w:r w:rsidR="00321770" w:rsidRPr="00321770">
                <w:rPr>
                  <w:rFonts w:ascii="Times New Roman" w:eastAsia="Times New Roman" w:hAnsi="Times New Roman" w:cs="Times New Roman"/>
                  <w:color w:val="005A8C"/>
                  <w:sz w:val="20"/>
                  <w:szCs w:val="20"/>
                  <w:u w:val="single"/>
                </w:rPr>
                <w:t>STU 5.3</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74F7B328" w14:textId="022FDBB9" w:rsidR="00321770" w:rsidRPr="00321770" w:rsidRDefault="00321770" w:rsidP="00321770">
            <w:pPr>
              <w:spacing w:before="100" w:beforeAutospacing="1" w:after="100" w:afterAutospacing="1"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Release 1, STU Release 5.3, Supports QDM 5.6</w:t>
            </w:r>
            <w:r w:rsidRPr="00321770">
              <w:rPr>
                <w:rFonts w:ascii="Times New Roman" w:eastAsia="Times New Roman" w:hAnsi="Times New Roman" w:cs="Times New Roman"/>
                <w:sz w:val="20"/>
                <w:szCs w:val="20"/>
              </w:rPr>
              <w:br/>
            </w:r>
            <w:hyperlink r:id="rId7" w:history="1">
              <w:r w:rsidRPr="00321770">
                <w:rPr>
                  <w:rFonts w:ascii="Times New Roman" w:eastAsia="Times New Roman" w:hAnsi="Times New Roman" w:cs="Times New Roman"/>
                  <w:color w:val="005A8C"/>
                  <w:sz w:val="20"/>
                  <w:szCs w:val="20"/>
                  <w:u w:val="single"/>
                </w:rPr>
                <w:t>CDAR2_IG_QRDA-I_R1_STU5.3_2021NOV</w:t>
              </w:r>
            </w:hyperlink>
            <w:r w:rsidRPr="00321770">
              <w:rPr>
                <w:rFonts w:ascii="Times New Roman" w:eastAsia="Times New Roman" w:hAnsi="Times New Roman" w:cs="Times New Roman"/>
                <w:sz w:val="20"/>
                <w:szCs w:val="20"/>
              </w:rPr>
              <w:br/>
            </w:r>
            <w:del w:id="13" w:author="Yan Heras" w:date="2022-11-26T23:31:00Z">
              <w:r w:rsidRPr="00321770" w:rsidDel="00321770">
                <w:rPr>
                  <w:rFonts w:ascii="Times New Roman" w:eastAsia="Times New Roman" w:hAnsi="Times New Roman" w:cs="Times New Roman"/>
                  <w:sz w:val="20"/>
                  <w:szCs w:val="20"/>
                </w:rPr>
                <w:delText>Note: for the 2023 reporting period (CMS and The Joint Commission)</w:delText>
              </w:r>
            </w:del>
          </w:p>
        </w:tc>
      </w:tr>
      <w:tr w:rsidR="00321770" w:rsidRPr="00321770" w14:paraId="68914DC1"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0329C8B5" w14:textId="77777777" w:rsidR="00321770" w:rsidRPr="00321770" w:rsidRDefault="00321770" w:rsidP="00321770">
            <w:pPr>
              <w:spacing w:before="100" w:beforeAutospacing="1" w:after="100" w:afterAutospacing="1"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June 2020</w:t>
            </w:r>
            <w:r w:rsidRPr="00321770">
              <w:rPr>
                <w:rFonts w:ascii="Times New Roman" w:eastAsia="Times New Roman" w:hAnsi="Times New Roman" w:cs="Times New Roman"/>
                <w:sz w:val="20"/>
                <w:szCs w:val="20"/>
              </w:rPr>
              <w:br/>
              <w:t> </w:t>
            </w:r>
          </w:p>
        </w:tc>
        <w:tc>
          <w:tcPr>
            <w:tcW w:w="1338" w:type="dxa"/>
            <w:tcBorders>
              <w:top w:val="outset" w:sz="6" w:space="0" w:color="auto"/>
              <w:left w:val="outset" w:sz="6" w:space="0" w:color="auto"/>
              <w:bottom w:val="outset" w:sz="6" w:space="0" w:color="auto"/>
              <w:right w:val="outset" w:sz="6" w:space="0" w:color="auto"/>
            </w:tcBorders>
            <w:vAlign w:val="center"/>
            <w:hideMark/>
          </w:tcPr>
          <w:p w14:paraId="7505893D"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8" w:history="1">
              <w:r w:rsidR="00321770" w:rsidRPr="00321770">
                <w:rPr>
                  <w:rFonts w:ascii="Times New Roman" w:eastAsia="Times New Roman" w:hAnsi="Times New Roman" w:cs="Times New Roman"/>
                  <w:color w:val="005A8C"/>
                  <w:sz w:val="20"/>
                  <w:szCs w:val="20"/>
                  <w:u w:val="single"/>
                </w:rPr>
                <w:t>STU 5.2 with errata</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706EDFEC" w14:textId="77777777" w:rsidR="00321770" w:rsidRPr="00321770" w:rsidRDefault="00321770" w:rsidP="00321770">
            <w:pPr>
              <w:spacing w:before="100" w:beforeAutospacing="1" w:after="100" w:afterAutospacing="1"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Errata: QRDA I Release 1, STU Release 5.2 , Supports QDM 5.5</w:t>
            </w:r>
            <w:r w:rsidRPr="00321770">
              <w:rPr>
                <w:rFonts w:ascii="Times New Roman" w:eastAsia="Times New Roman" w:hAnsi="Times New Roman" w:cs="Times New Roman"/>
                <w:sz w:val="20"/>
                <w:szCs w:val="20"/>
              </w:rPr>
              <w:br/>
            </w:r>
            <w:hyperlink r:id="rId9" w:history="1">
              <w:r w:rsidRPr="00321770">
                <w:rPr>
                  <w:rFonts w:ascii="Times New Roman" w:eastAsia="Times New Roman" w:hAnsi="Times New Roman" w:cs="Times New Roman"/>
                  <w:color w:val="005A8C"/>
                  <w:sz w:val="20"/>
                  <w:szCs w:val="20"/>
                  <w:u w:val="single"/>
                </w:rPr>
                <w:t>CDAR2_IG_QRDA-I_R1_STU5.2_2020FEB with 2020JUN errata</w:t>
              </w:r>
            </w:hyperlink>
            <w:r w:rsidRPr="00321770">
              <w:rPr>
                <w:rFonts w:ascii="Times New Roman" w:eastAsia="Times New Roman" w:hAnsi="Times New Roman" w:cs="Times New Roman"/>
                <w:sz w:val="20"/>
                <w:szCs w:val="20"/>
              </w:rPr>
              <w:br/>
              <w:t>Note: for the 2021  and 2022 reporting period (CMS and The Joint Commission)</w:t>
            </w:r>
          </w:p>
        </w:tc>
      </w:tr>
      <w:tr w:rsidR="00321770" w:rsidRPr="00321770" w14:paraId="7579F460"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2960CA0B" w14:textId="77777777" w:rsidR="00321770" w:rsidRPr="00321770" w:rsidRDefault="00321770" w:rsidP="00321770">
            <w:pPr>
              <w:spacing w:before="100" w:beforeAutospacing="1" w:after="100" w:afterAutospacing="1"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February 2020</w:t>
            </w:r>
          </w:p>
        </w:tc>
        <w:tc>
          <w:tcPr>
            <w:tcW w:w="1338" w:type="dxa"/>
            <w:tcBorders>
              <w:top w:val="outset" w:sz="6" w:space="0" w:color="auto"/>
              <w:left w:val="outset" w:sz="6" w:space="0" w:color="auto"/>
              <w:bottom w:val="outset" w:sz="6" w:space="0" w:color="auto"/>
              <w:right w:val="outset" w:sz="6" w:space="0" w:color="auto"/>
            </w:tcBorders>
            <w:vAlign w:val="center"/>
            <w:hideMark/>
          </w:tcPr>
          <w:p w14:paraId="0133D52D"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10" w:history="1">
              <w:r w:rsidR="00321770" w:rsidRPr="00321770">
                <w:rPr>
                  <w:rFonts w:ascii="Times New Roman" w:eastAsia="Times New Roman" w:hAnsi="Times New Roman" w:cs="Times New Roman"/>
                  <w:color w:val="005A8C"/>
                  <w:sz w:val="20"/>
                  <w:szCs w:val="20"/>
                  <w:u w:val="single"/>
                </w:rPr>
                <w:t>STU 5.2</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3C85D645" w14:textId="77777777" w:rsidR="00321770" w:rsidRPr="00321770" w:rsidRDefault="00321770" w:rsidP="00321770">
            <w:pPr>
              <w:spacing w:before="100" w:beforeAutospacing="1" w:after="100" w:afterAutospacing="1"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Release 1, STU Release 5.2 , Supports QDM 5.5</w:t>
            </w:r>
            <w:r w:rsidRPr="00321770">
              <w:rPr>
                <w:rFonts w:ascii="Times New Roman" w:eastAsia="Times New Roman" w:hAnsi="Times New Roman" w:cs="Times New Roman"/>
                <w:sz w:val="20"/>
                <w:szCs w:val="20"/>
              </w:rPr>
              <w:br/>
            </w:r>
            <w:hyperlink r:id="rId11" w:history="1">
              <w:r w:rsidRPr="00321770">
                <w:rPr>
                  <w:rFonts w:ascii="Times New Roman" w:eastAsia="Times New Roman" w:hAnsi="Times New Roman" w:cs="Times New Roman"/>
                  <w:color w:val="005A8C"/>
                  <w:sz w:val="20"/>
                  <w:szCs w:val="20"/>
                  <w:u w:val="single"/>
                </w:rPr>
                <w:t>CDAR2_IG_QRDA-I_R1_STU5.2_2020FEB</w:t>
              </w:r>
            </w:hyperlink>
          </w:p>
        </w:tc>
      </w:tr>
      <w:tr w:rsidR="00321770" w:rsidRPr="00321770" w14:paraId="05790B11"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62A0EDF9" w14:textId="77777777" w:rsidR="00321770" w:rsidRPr="00321770" w:rsidRDefault="00321770" w:rsidP="00321770">
            <w:pPr>
              <w:spacing w:after="0"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October 2019</w:t>
            </w:r>
          </w:p>
        </w:tc>
        <w:tc>
          <w:tcPr>
            <w:tcW w:w="1338" w:type="dxa"/>
            <w:tcBorders>
              <w:top w:val="outset" w:sz="6" w:space="0" w:color="auto"/>
              <w:left w:val="outset" w:sz="6" w:space="0" w:color="auto"/>
              <w:bottom w:val="outset" w:sz="6" w:space="0" w:color="auto"/>
              <w:right w:val="outset" w:sz="6" w:space="0" w:color="auto"/>
            </w:tcBorders>
            <w:vAlign w:val="center"/>
            <w:hideMark/>
          </w:tcPr>
          <w:p w14:paraId="52D66743"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12" w:history="1">
              <w:r w:rsidR="00321770" w:rsidRPr="00321770">
                <w:rPr>
                  <w:rFonts w:ascii="Times New Roman" w:eastAsia="Times New Roman" w:hAnsi="Times New Roman" w:cs="Times New Roman"/>
                  <w:b/>
                  <w:bCs/>
                  <w:color w:val="005A8C"/>
                  <w:sz w:val="20"/>
                  <w:szCs w:val="20"/>
                  <w:u w:val="single"/>
                </w:rPr>
                <w:t>STU 5.1 with errata</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06444E35"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Errata: QRDA I Release 1, STU Release 5.1, Supports QDM v5.4</w:t>
            </w:r>
            <w:r w:rsidRPr="00321770">
              <w:rPr>
                <w:rFonts w:ascii="Times New Roman" w:eastAsia="Times New Roman" w:hAnsi="Times New Roman" w:cs="Times New Roman"/>
                <w:sz w:val="20"/>
                <w:szCs w:val="20"/>
              </w:rPr>
              <w:br/>
            </w:r>
            <w:hyperlink r:id="rId13" w:history="1">
              <w:r w:rsidRPr="00321770">
                <w:rPr>
                  <w:rFonts w:ascii="Times New Roman" w:eastAsia="Times New Roman" w:hAnsi="Times New Roman" w:cs="Times New Roman"/>
                  <w:color w:val="005A8C"/>
                  <w:sz w:val="20"/>
                  <w:szCs w:val="20"/>
                  <w:u w:val="single"/>
                </w:rPr>
                <w:t>CDAR2_IG_QRDA-I_R1_STU5.1_2018DEC with 2019OCT errata</w:t>
              </w:r>
            </w:hyperlink>
            <w:r w:rsidRPr="00321770">
              <w:rPr>
                <w:rFonts w:ascii="Times New Roman" w:eastAsia="Times New Roman" w:hAnsi="Times New Roman" w:cs="Times New Roman"/>
                <w:sz w:val="20"/>
                <w:szCs w:val="20"/>
              </w:rPr>
              <w:br/>
              <w:t>Note: for the 2020 reporting period (CMS and The Joint Commission)</w:t>
            </w:r>
          </w:p>
        </w:tc>
      </w:tr>
      <w:tr w:rsidR="00321770" w:rsidRPr="00321770" w14:paraId="26D1A4CF"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0FAA4D6A" w14:textId="77777777" w:rsidR="00321770" w:rsidRPr="00321770" w:rsidRDefault="00321770" w:rsidP="00321770">
            <w:pPr>
              <w:spacing w:after="0"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December 2018</w:t>
            </w:r>
          </w:p>
        </w:tc>
        <w:tc>
          <w:tcPr>
            <w:tcW w:w="1338" w:type="dxa"/>
            <w:tcBorders>
              <w:top w:val="outset" w:sz="6" w:space="0" w:color="auto"/>
              <w:left w:val="outset" w:sz="6" w:space="0" w:color="auto"/>
              <w:bottom w:val="outset" w:sz="6" w:space="0" w:color="auto"/>
              <w:right w:val="outset" w:sz="6" w:space="0" w:color="auto"/>
            </w:tcBorders>
            <w:vAlign w:val="center"/>
            <w:hideMark/>
          </w:tcPr>
          <w:p w14:paraId="1368A4DE"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14" w:history="1">
              <w:r w:rsidR="00321770" w:rsidRPr="00321770">
                <w:rPr>
                  <w:rFonts w:ascii="Times New Roman" w:eastAsia="Times New Roman" w:hAnsi="Times New Roman" w:cs="Times New Roman"/>
                  <w:b/>
                  <w:bCs/>
                  <w:color w:val="005A8C"/>
                  <w:sz w:val="20"/>
                  <w:szCs w:val="20"/>
                  <w:u w:val="single"/>
                </w:rPr>
                <w:t>STU 5.1</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30898575"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Release 1, STU Release 5.1, Supports QDM v5.4</w:t>
            </w:r>
            <w:r w:rsidRPr="00321770">
              <w:rPr>
                <w:rFonts w:ascii="Times New Roman" w:eastAsia="Times New Roman" w:hAnsi="Times New Roman" w:cs="Times New Roman"/>
                <w:sz w:val="20"/>
                <w:szCs w:val="20"/>
              </w:rPr>
              <w:br/>
            </w:r>
            <w:hyperlink r:id="rId15" w:history="1">
              <w:r w:rsidRPr="00321770">
                <w:rPr>
                  <w:rFonts w:ascii="Times New Roman" w:eastAsia="Times New Roman" w:hAnsi="Times New Roman" w:cs="Times New Roman"/>
                  <w:color w:val="005A8C"/>
                  <w:sz w:val="20"/>
                  <w:szCs w:val="20"/>
                  <w:u w:val="single"/>
                </w:rPr>
                <w:t>CDAR2_IG_QRDA-I_R1_STU5.1_2018DEC</w:t>
              </w:r>
            </w:hyperlink>
          </w:p>
        </w:tc>
      </w:tr>
      <w:tr w:rsidR="00321770" w:rsidRPr="00321770" w14:paraId="01CCEBF6"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53AC61BB"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December 2017</w:t>
            </w:r>
          </w:p>
        </w:tc>
        <w:tc>
          <w:tcPr>
            <w:tcW w:w="1338" w:type="dxa"/>
            <w:tcBorders>
              <w:top w:val="outset" w:sz="6" w:space="0" w:color="auto"/>
              <w:left w:val="outset" w:sz="6" w:space="0" w:color="auto"/>
              <w:bottom w:val="outset" w:sz="6" w:space="0" w:color="auto"/>
              <w:right w:val="outset" w:sz="6" w:space="0" w:color="auto"/>
            </w:tcBorders>
            <w:vAlign w:val="center"/>
            <w:hideMark/>
          </w:tcPr>
          <w:p w14:paraId="172E162F"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16" w:history="1">
              <w:r w:rsidR="00321770" w:rsidRPr="00321770">
                <w:rPr>
                  <w:rFonts w:ascii="Times New Roman" w:eastAsia="Times New Roman" w:hAnsi="Times New Roman" w:cs="Times New Roman"/>
                  <w:b/>
                  <w:bCs/>
                  <w:color w:val="005A8C"/>
                  <w:sz w:val="20"/>
                  <w:szCs w:val="20"/>
                  <w:u w:val="single"/>
                </w:rPr>
                <w:t>STU 5</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5E15B4FB" w14:textId="77777777" w:rsidR="00321770" w:rsidRPr="00321770" w:rsidRDefault="00321770" w:rsidP="00321770">
            <w:pPr>
              <w:spacing w:after="0" w:line="240" w:lineRule="auto"/>
              <w:rPr>
                <w:rFonts w:ascii="Times New Roman" w:eastAsia="Times New Roman" w:hAnsi="Times New Roman" w:cs="Times New Roman"/>
                <w:sz w:val="20"/>
                <w:szCs w:val="20"/>
              </w:rPr>
            </w:pPr>
            <w:proofErr w:type="gramStart"/>
            <w:r w:rsidRPr="00321770">
              <w:rPr>
                <w:rFonts w:ascii="Times New Roman" w:eastAsia="Times New Roman" w:hAnsi="Times New Roman" w:cs="Times New Roman"/>
                <w:sz w:val="20"/>
                <w:szCs w:val="20"/>
              </w:rPr>
              <w:t>QRDA</w:t>
            </w:r>
            <w:proofErr w:type="gramEnd"/>
            <w:r w:rsidRPr="00321770">
              <w:rPr>
                <w:rFonts w:ascii="Times New Roman" w:eastAsia="Times New Roman" w:hAnsi="Times New Roman" w:cs="Times New Roman"/>
                <w:sz w:val="20"/>
                <w:szCs w:val="20"/>
              </w:rPr>
              <w:t xml:space="preserve"> I Release 1, STU Release 5. Supports QDM v5.3</w:t>
            </w:r>
            <w:r w:rsidRPr="00321770">
              <w:rPr>
                <w:rFonts w:ascii="Times New Roman" w:eastAsia="Times New Roman" w:hAnsi="Times New Roman" w:cs="Times New Roman"/>
                <w:sz w:val="20"/>
                <w:szCs w:val="20"/>
              </w:rPr>
              <w:br/>
            </w:r>
            <w:hyperlink r:id="rId17" w:history="1">
              <w:r w:rsidRPr="00321770">
                <w:rPr>
                  <w:rFonts w:ascii="Times New Roman" w:eastAsia="Times New Roman" w:hAnsi="Times New Roman" w:cs="Times New Roman"/>
                  <w:color w:val="005A8C"/>
                  <w:sz w:val="20"/>
                  <w:szCs w:val="20"/>
                  <w:u w:val="single"/>
                </w:rPr>
                <w:t>CDAR2_IG_QRDA-I_R1_STU5_2017DEC</w:t>
              </w:r>
            </w:hyperlink>
            <w:r w:rsidRPr="00321770">
              <w:rPr>
                <w:rFonts w:ascii="Times New Roman" w:eastAsia="Times New Roman" w:hAnsi="Times New Roman" w:cs="Times New Roman"/>
                <w:sz w:val="20"/>
                <w:szCs w:val="20"/>
              </w:rPr>
              <w:br/>
              <w:t>Note: for the 2019 reporting period (CMS and The Joint Commission)</w:t>
            </w:r>
          </w:p>
        </w:tc>
      </w:tr>
      <w:tr w:rsidR="00321770" w:rsidRPr="00321770" w14:paraId="55E32249"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2D84E9A0"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lastRenderedPageBreak/>
              <w:t>January 2017</w:t>
            </w:r>
          </w:p>
        </w:tc>
        <w:tc>
          <w:tcPr>
            <w:tcW w:w="1338" w:type="dxa"/>
            <w:tcBorders>
              <w:top w:val="outset" w:sz="6" w:space="0" w:color="auto"/>
              <w:left w:val="outset" w:sz="6" w:space="0" w:color="auto"/>
              <w:bottom w:val="outset" w:sz="6" w:space="0" w:color="auto"/>
              <w:right w:val="outset" w:sz="6" w:space="0" w:color="auto"/>
            </w:tcBorders>
            <w:vAlign w:val="center"/>
            <w:hideMark/>
          </w:tcPr>
          <w:p w14:paraId="5F036DE0" w14:textId="77777777" w:rsidR="00321770" w:rsidRPr="00321770" w:rsidRDefault="008A0D9F" w:rsidP="00321770">
            <w:pPr>
              <w:spacing w:after="0" w:line="240" w:lineRule="auto"/>
              <w:jc w:val="center"/>
              <w:rPr>
                <w:rFonts w:ascii="Times New Roman" w:eastAsia="Times New Roman" w:hAnsi="Times New Roman" w:cs="Times New Roman"/>
                <w:sz w:val="20"/>
                <w:szCs w:val="20"/>
              </w:rPr>
            </w:pPr>
            <w:hyperlink r:id="rId18" w:history="1">
              <w:r w:rsidR="00321770" w:rsidRPr="00321770">
                <w:rPr>
                  <w:rFonts w:ascii="Times New Roman" w:eastAsia="Times New Roman" w:hAnsi="Times New Roman" w:cs="Times New Roman"/>
                  <w:b/>
                  <w:bCs/>
                  <w:color w:val="005A8C"/>
                  <w:sz w:val="20"/>
                  <w:szCs w:val="20"/>
                  <w:u w:val="single"/>
                </w:rPr>
                <w:t>STU 4</w:t>
              </w:r>
            </w:hyperlink>
          </w:p>
        </w:tc>
        <w:tc>
          <w:tcPr>
            <w:tcW w:w="6912" w:type="dxa"/>
            <w:tcBorders>
              <w:top w:val="outset" w:sz="6" w:space="0" w:color="auto"/>
              <w:left w:val="outset" w:sz="6" w:space="0" w:color="auto"/>
              <w:bottom w:val="outset" w:sz="6" w:space="0" w:color="auto"/>
              <w:right w:val="outset" w:sz="6" w:space="0" w:color="auto"/>
            </w:tcBorders>
            <w:vAlign w:val="center"/>
            <w:hideMark/>
          </w:tcPr>
          <w:p w14:paraId="219B178C" w14:textId="77777777" w:rsidR="00321770" w:rsidRPr="00321770" w:rsidRDefault="00321770" w:rsidP="00321770">
            <w:pPr>
              <w:spacing w:after="0" w:line="240" w:lineRule="auto"/>
              <w:rPr>
                <w:rFonts w:ascii="Times New Roman" w:eastAsia="Times New Roman" w:hAnsi="Times New Roman" w:cs="Times New Roman"/>
                <w:sz w:val="20"/>
                <w:szCs w:val="20"/>
              </w:rPr>
            </w:pPr>
            <w:proofErr w:type="gramStart"/>
            <w:r w:rsidRPr="00321770">
              <w:rPr>
                <w:rFonts w:ascii="Times New Roman" w:eastAsia="Times New Roman" w:hAnsi="Times New Roman" w:cs="Times New Roman"/>
                <w:sz w:val="20"/>
                <w:szCs w:val="20"/>
              </w:rPr>
              <w:t>QRDA</w:t>
            </w:r>
            <w:proofErr w:type="gramEnd"/>
            <w:r w:rsidRPr="00321770">
              <w:rPr>
                <w:rFonts w:ascii="Times New Roman" w:eastAsia="Times New Roman" w:hAnsi="Times New Roman" w:cs="Times New Roman"/>
                <w:sz w:val="20"/>
                <w:szCs w:val="20"/>
              </w:rPr>
              <w:t xml:space="preserve"> I Release 1, STU Release 4. Supports QDM v4.3</w:t>
            </w:r>
            <w:r w:rsidRPr="00321770">
              <w:rPr>
                <w:rFonts w:ascii="Times New Roman" w:eastAsia="Times New Roman" w:hAnsi="Times New Roman" w:cs="Times New Roman"/>
                <w:sz w:val="20"/>
                <w:szCs w:val="20"/>
              </w:rPr>
              <w:br/>
            </w:r>
            <w:hyperlink r:id="rId19" w:history="1">
              <w:r w:rsidRPr="00321770">
                <w:rPr>
                  <w:rFonts w:ascii="Times New Roman" w:eastAsia="Times New Roman" w:hAnsi="Times New Roman" w:cs="Times New Roman"/>
                  <w:color w:val="005A8C"/>
                  <w:sz w:val="20"/>
                  <w:szCs w:val="20"/>
                  <w:u w:val="single"/>
                </w:rPr>
                <w:t>CDAR2_IG_QRDA_I_R1_S4_2017JAN</w:t>
              </w:r>
            </w:hyperlink>
            <w:r w:rsidRPr="00321770">
              <w:rPr>
                <w:rFonts w:ascii="Times New Roman" w:eastAsia="Times New Roman" w:hAnsi="Times New Roman" w:cs="Times New Roman"/>
                <w:sz w:val="20"/>
                <w:szCs w:val="20"/>
              </w:rPr>
              <w:br/>
              <w:t>Note: for the 2018 reporting period (CMS and The Joint Commission)</w:t>
            </w:r>
          </w:p>
        </w:tc>
      </w:tr>
      <w:tr w:rsidR="00321770" w:rsidRPr="00321770" w14:paraId="1C68ADDD"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05A72EDA"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April 2017</w:t>
            </w:r>
          </w:p>
        </w:tc>
        <w:tc>
          <w:tcPr>
            <w:tcW w:w="1338" w:type="dxa"/>
            <w:tcBorders>
              <w:top w:val="outset" w:sz="6" w:space="0" w:color="auto"/>
              <w:left w:val="outset" w:sz="6" w:space="0" w:color="auto"/>
              <w:bottom w:val="outset" w:sz="6" w:space="0" w:color="auto"/>
              <w:right w:val="outset" w:sz="6" w:space="0" w:color="auto"/>
            </w:tcBorders>
            <w:vAlign w:val="center"/>
            <w:hideMark/>
          </w:tcPr>
          <w:p w14:paraId="79BD1CFC"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STU 3.1 Errata</w:t>
            </w:r>
          </w:p>
        </w:tc>
        <w:tc>
          <w:tcPr>
            <w:tcW w:w="6912" w:type="dxa"/>
            <w:tcBorders>
              <w:top w:val="outset" w:sz="6" w:space="0" w:color="auto"/>
              <w:left w:val="outset" w:sz="6" w:space="0" w:color="auto"/>
              <w:bottom w:val="outset" w:sz="6" w:space="0" w:color="auto"/>
              <w:right w:val="outset" w:sz="6" w:space="0" w:color="auto"/>
            </w:tcBorders>
            <w:vAlign w:val="center"/>
            <w:hideMark/>
          </w:tcPr>
          <w:p w14:paraId="670DEDCD"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Errata to QRDA I Release 1, STU Release 3.1. Supports QDM v4.2</w:t>
            </w:r>
            <w:r w:rsidRPr="00321770">
              <w:rPr>
                <w:rFonts w:ascii="Times New Roman" w:eastAsia="Times New Roman" w:hAnsi="Times New Roman" w:cs="Times New Roman"/>
                <w:sz w:val="20"/>
                <w:szCs w:val="20"/>
              </w:rPr>
              <w:br/>
            </w:r>
            <w:hyperlink r:id="rId20" w:history="1">
              <w:r w:rsidRPr="00321770">
                <w:rPr>
                  <w:rFonts w:ascii="Times New Roman" w:eastAsia="Times New Roman" w:hAnsi="Times New Roman" w:cs="Times New Roman"/>
                  <w:color w:val="005A8C"/>
                  <w:sz w:val="20"/>
                  <w:szCs w:val="20"/>
                  <w:u w:val="single"/>
                </w:rPr>
                <w:t>CDAR2_IG_QRDA_I_R3.1_2017APR</w:t>
              </w:r>
            </w:hyperlink>
            <w:r w:rsidRPr="00321770">
              <w:rPr>
                <w:rFonts w:ascii="Times New Roman" w:eastAsia="Times New Roman" w:hAnsi="Times New Roman" w:cs="Times New Roman"/>
                <w:sz w:val="20"/>
                <w:szCs w:val="20"/>
              </w:rPr>
              <w:t>)</w:t>
            </w:r>
          </w:p>
        </w:tc>
      </w:tr>
      <w:tr w:rsidR="00321770" w:rsidRPr="00321770" w14:paraId="6214D580"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76E2A956"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April 2016</w:t>
            </w:r>
          </w:p>
        </w:tc>
        <w:tc>
          <w:tcPr>
            <w:tcW w:w="1338" w:type="dxa"/>
            <w:tcBorders>
              <w:top w:val="outset" w:sz="6" w:space="0" w:color="auto"/>
              <w:left w:val="outset" w:sz="6" w:space="0" w:color="auto"/>
              <w:bottom w:val="outset" w:sz="6" w:space="0" w:color="auto"/>
              <w:right w:val="outset" w:sz="6" w:space="0" w:color="auto"/>
            </w:tcBorders>
            <w:vAlign w:val="center"/>
            <w:hideMark/>
          </w:tcPr>
          <w:p w14:paraId="70872EF7"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STU 3.1</w:t>
            </w:r>
          </w:p>
        </w:tc>
        <w:tc>
          <w:tcPr>
            <w:tcW w:w="6912" w:type="dxa"/>
            <w:tcBorders>
              <w:top w:val="outset" w:sz="6" w:space="0" w:color="auto"/>
              <w:left w:val="outset" w:sz="6" w:space="0" w:color="auto"/>
              <w:bottom w:val="outset" w:sz="6" w:space="0" w:color="auto"/>
              <w:right w:val="outset" w:sz="6" w:space="0" w:color="auto"/>
            </w:tcBorders>
            <w:vAlign w:val="center"/>
            <w:hideMark/>
          </w:tcPr>
          <w:p w14:paraId="0D21BB23" w14:textId="77777777" w:rsidR="00321770" w:rsidRPr="00321770" w:rsidRDefault="00321770" w:rsidP="00321770">
            <w:pPr>
              <w:spacing w:after="0" w:line="240" w:lineRule="auto"/>
              <w:rPr>
                <w:rFonts w:ascii="Times New Roman" w:eastAsia="Times New Roman" w:hAnsi="Times New Roman" w:cs="Times New Roman"/>
                <w:sz w:val="20"/>
                <w:szCs w:val="20"/>
              </w:rPr>
            </w:pPr>
            <w:proofErr w:type="gramStart"/>
            <w:r w:rsidRPr="00321770">
              <w:rPr>
                <w:rFonts w:ascii="Times New Roman" w:eastAsia="Times New Roman" w:hAnsi="Times New Roman" w:cs="Times New Roman"/>
                <w:sz w:val="20"/>
                <w:szCs w:val="20"/>
              </w:rPr>
              <w:t>QRDA</w:t>
            </w:r>
            <w:proofErr w:type="gramEnd"/>
            <w:r w:rsidRPr="00321770">
              <w:rPr>
                <w:rFonts w:ascii="Times New Roman" w:eastAsia="Times New Roman" w:hAnsi="Times New Roman" w:cs="Times New Roman"/>
                <w:sz w:val="20"/>
                <w:szCs w:val="20"/>
              </w:rPr>
              <w:t xml:space="preserve"> I Release 1, STU Release 3.1. Supports QDM v4.2</w:t>
            </w:r>
            <w:r w:rsidRPr="00321770">
              <w:rPr>
                <w:rFonts w:ascii="Times New Roman" w:eastAsia="Times New Roman" w:hAnsi="Times New Roman" w:cs="Times New Roman"/>
                <w:sz w:val="20"/>
                <w:szCs w:val="20"/>
              </w:rPr>
              <w:br/>
            </w:r>
            <w:hyperlink r:id="rId21" w:history="1">
              <w:r w:rsidRPr="00321770">
                <w:rPr>
                  <w:rFonts w:ascii="Times New Roman" w:eastAsia="Times New Roman" w:hAnsi="Times New Roman" w:cs="Times New Roman"/>
                  <w:color w:val="005A8C"/>
                  <w:sz w:val="20"/>
                  <w:szCs w:val="20"/>
                  <w:u w:val="single"/>
                </w:rPr>
                <w:t>CDAR2_IG_QRDA_I_R3.1_2017APR</w:t>
              </w:r>
            </w:hyperlink>
          </w:p>
        </w:tc>
      </w:tr>
      <w:tr w:rsidR="00321770" w:rsidRPr="00321770" w14:paraId="6697A123"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544F7AA6"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June 2015</w:t>
            </w:r>
          </w:p>
        </w:tc>
        <w:tc>
          <w:tcPr>
            <w:tcW w:w="1338" w:type="dxa"/>
            <w:tcBorders>
              <w:top w:val="outset" w:sz="6" w:space="0" w:color="auto"/>
              <w:left w:val="outset" w:sz="6" w:space="0" w:color="auto"/>
              <w:bottom w:val="outset" w:sz="6" w:space="0" w:color="auto"/>
              <w:right w:val="outset" w:sz="6" w:space="0" w:color="auto"/>
            </w:tcBorders>
            <w:vAlign w:val="center"/>
            <w:hideMark/>
          </w:tcPr>
          <w:p w14:paraId="08210268"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DSTU 3</w:t>
            </w:r>
          </w:p>
        </w:tc>
        <w:tc>
          <w:tcPr>
            <w:tcW w:w="6912" w:type="dxa"/>
            <w:tcBorders>
              <w:top w:val="outset" w:sz="6" w:space="0" w:color="auto"/>
              <w:left w:val="outset" w:sz="6" w:space="0" w:color="auto"/>
              <w:bottom w:val="outset" w:sz="6" w:space="0" w:color="auto"/>
              <w:right w:val="outset" w:sz="6" w:space="0" w:color="auto"/>
            </w:tcBorders>
            <w:vAlign w:val="center"/>
            <w:hideMark/>
          </w:tcPr>
          <w:p w14:paraId="756609EC"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DSTU Release 3. Supports QDM v4.1.2</w:t>
            </w:r>
            <w:r w:rsidRPr="00321770">
              <w:rPr>
                <w:rFonts w:ascii="Times New Roman" w:eastAsia="Times New Roman" w:hAnsi="Times New Roman" w:cs="Times New Roman"/>
                <w:sz w:val="20"/>
                <w:szCs w:val="20"/>
              </w:rPr>
              <w:br/>
            </w:r>
            <w:hyperlink r:id="rId22" w:history="1">
              <w:r w:rsidRPr="00321770">
                <w:rPr>
                  <w:rFonts w:ascii="Times New Roman" w:eastAsia="Times New Roman" w:hAnsi="Times New Roman" w:cs="Times New Roman"/>
                  <w:color w:val="005A8C"/>
                  <w:sz w:val="20"/>
                  <w:szCs w:val="20"/>
                  <w:u w:val="single"/>
                </w:rPr>
                <w:t>CDAR2_QRDA_I_R1_DSTU3_2015JUN</w:t>
              </w:r>
            </w:hyperlink>
          </w:p>
        </w:tc>
      </w:tr>
      <w:tr w:rsidR="00321770" w:rsidRPr="00321770" w14:paraId="1EE703FC"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620DA609" w14:textId="77777777" w:rsidR="00321770" w:rsidRPr="00321770" w:rsidRDefault="00321770" w:rsidP="00321770">
            <w:pPr>
              <w:spacing w:after="0"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September 2014</w:t>
            </w:r>
          </w:p>
        </w:tc>
        <w:tc>
          <w:tcPr>
            <w:tcW w:w="1338" w:type="dxa"/>
            <w:tcBorders>
              <w:top w:val="outset" w:sz="6" w:space="0" w:color="auto"/>
              <w:left w:val="outset" w:sz="6" w:space="0" w:color="auto"/>
              <w:bottom w:val="outset" w:sz="6" w:space="0" w:color="auto"/>
              <w:right w:val="outset" w:sz="6" w:space="0" w:color="auto"/>
            </w:tcBorders>
            <w:vAlign w:val="center"/>
            <w:hideMark/>
          </w:tcPr>
          <w:p w14:paraId="40A79DCE"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DSTU 2 Errata</w:t>
            </w:r>
          </w:p>
        </w:tc>
        <w:tc>
          <w:tcPr>
            <w:tcW w:w="6912" w:type="dxa"/>
            <w:tcBorders>
              <w:top w:val="outset" w:sz="6" w:space="0" w:color="auto"/>
              <w:left w:val="outset" w:sz="6" w:space="0" w:color="auto"/>
              <w:bottom w:val="outset" w:sz="6" w:space="0" w:color="auto"/>
              <w:right w:val="outset" w:sz="6" w:space="0" w:color="auto"/>
            </w:tcBorders>
            <w:vAlign w:val="center"/>
            <w:hideMark/>
          </w:tcPr>
          <w:p w14:paraId="795DCF4F"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Errata to QRDA I DSTU Release 2. Supports QDM version released in 2012 and prior</w:t>
            </w:r>
            <w:r w:rsidRPr="00321770">
              <w:rPr>
                <w:rFonts w:ascii="Times New Roman" w:eastAsia="Times New Roman" w:hAnsi="Times New Roman" w:cs="Times New Roman"/>
                <w:sz w:val="20"/>
                <w:szCs w:val="20"/>
              </w:rPr>
              <w:br/>
            </w:r>
            <w:hyperlink r:id="rId23" w:history="1">
              <w:r w:rsidRPr="00321770">
                <w:rPr>
                  <w:rFonts w:ascii="Times New Roman" w:eastAsia="Times New Roman" w:hAnsi="Times New Roman" w:cs="Times New Roman"/>
                  <w:color w:val="005A8C"/>
                  <w:sz w:val="20"/>
                  <w:szCs w:val="20"/>
                  <w:u w:val="single"/>
                </w:rPr>
                <w:t>CDAR2IG_QRDAI_DSTUR2_errata_2014JUN</w:t>
              </w:r>
            </w:hyperlink>
          </w:p>
        </w:tc>
      </w:tr>
      <w:tr w:rsidR="00321770" w:rsidRPr="00321770" w14:paraId="1CACDF24" w14:textId="77777777" w:rsidTr="00321770">
        <w:trPr>
          <w:trHeight w:val="500"/>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1F909ECF" w14:textId="77777777" w:rsidR="00321770" w:rsidRPr="00321770" w:rsidRDefault="00321770" w:rsidP="00321770">
            <w:pPr>
              <w:spacing w:after="0" w:line="240" w:lineRule="auto"/>
              <w:jc w:val="right"/>
              <w:rPr>
                <w:rFonts w:ascii="Times New Roman" w:eastAsia="Times New Roman" w:hAnsi="Times New Roman" w:cs="Times New Roman"/>
                <w:sz w:val="20"/>
                <w:szCs w:val="20"/>
              </w:rPr>
            </w:pPr>
            <w:r w:rsidRPr="00321770">
              <w:rPr>
                <w:rFonts w:ascii="Times New Roman" w:eastAsia="Times New Roman" w:hAnsi="Times New Roman" w:cs="Times New Roman"/>
                <w:b/>
                <w:bCs/>
                <w:sz w:val="20"/>
                <w:szCs w:val="20"/>
              </w:rPr>
              <w:t>July 2012</w:t>
            </w:r>
          </w:p>
        </w:tc>
        <w:tc>
          <w:tcPr>
            <w:tcW w:w="1338" w:type="dxa"/>
            <w:tcBorders>
              <w:top w:val="outset" w:sz="6" w:space="0" w:color="auto"/>
              <w:left w:val="outset" w:sz="6" w:space="0" w:color="auto"/>
              <w:bottom w:val="outset" w:sz="6" w:space="0" w:color="auto"/>
              <w:right w:val="outset" w:sz="6" w:space="0" w:color="auto"/>
            </w:tcBorders>
            <w:vAlign w:val="center"/>
            <w:hideMark/>
          </w:tcPr>
          <w:p w14:paraId="0A2930E3"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DSTU 2</w:t>
            </w:r>
          </w:p>
        </w:tc>
        <w:tc>
          <w:tcPr>
            <w:tcW w:w="6912" w:type="dxa"/>
            <w:tcBorders>
              <w:top w:val="outset" w:sz="6" w:space="0" w:color="auto"/>
              <w:left w:val="outset" w:sz="6" w:space="0" w:color="auto"/>
              <w:bottom w:val="outset" w:sz="6" w:space="0" w:color="auto"/>
              <w:right w:val="outset" w:sz="6" w:space="0" w:color="auto"/>
            </w:tcBorders>
            <w:vAlign w:val="center"/>
            <w:hideMark/>
          </w:tcPr>
          <w:p w14:paraId="69452517"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DSTU Release 2. Substantive design change from the first version published in 2009. Supports QDM version released in 2012 and prior</w:t>
            </w:r>
            <w:r w:rsidRPr="00321770">
              <w:rPr>
                <w:rFonts w:ascii="Times New Roman" w:eastAsia="Times New Roman" w:hAnsi="Times New Roman" w:cs="Times New Roman"/>
                <w:sz w:val="20"/>
                <w:szCs w:val="20"/>
              </w:rPr>
              <w:br/>
            </w:r>
            <w:hyperlink r:id="rId24" w:history="1">
              <w:r w:rsidRPr="00321770">
                <w:rPr>
                  <w:rFonts w:ascii="Times New Roman" w:eastAsia="Times New Roman" w:hAnsi="Times New Roman" w:cs="Times New Roman"/>
                  <w:color w:val="005A8C"/>
                  <w:sz w:val="20"/>
                  <w:szCs w:val="20"/>
                  <w:u w:val="single"/>
                </w:rPr>
                <w:t>CDAR2IG_QRDAI_DSTUR2_errata_2014JUN</w:t>
              </w:r>
            </w:hyperlink>
          </w:p>
        </w:tc>
      </w:tr>
      <w:tr w:rsidR="00321770" w:rsidRPr="00321770" w14:paraId="3356FCAD" w14:textId="77777777" w:rsidTr="00321770">
        <w:trPr>
          <w:tblCellSpacing w:w="6" w:type="dxa"/>
        </w:trPr>
        <w:tc>
          <w:tcPr>
            <w:tcW w:w="1731" w:type="dxa"/>
            <w:tcBorders>
              <w:top w:val="outset" w:sz="6" w:space="0" w:color="auto"/>
              <w:left w:val="outset" w:sz="6" w:space="0" w:color="auto"/>
              <w:bottom w:val="outset" w:sz="6" w:space="0" w:color="auto"/>
              <w:right w:val="outset" w:sz="6" w:space="0" w:color="auto"/>
            </w:tcBorders>
            <w:vAlign w:val="center"/>
            <w:hideMark/>
          </w:tcPr>
          <w:p w14:paraId="2EF91E41" w14:textId="77777777" w:rsidR="00321770" w:rsidRPr="00321770" w:rsidRDefault="00321770" w:rsidP="00321770">
            <w:pPr>
              <w:spacing w:after="0" w:line="240" w:lineRule="auto"/>
              <w:jc w:val="right"/>
              <w:rPr>
                <w:rFonts w:ascii="Times New Roman" w:eastAsia="Times New Roman" w:hAnsi="Times New Roman" w:cs="Times New Roman"/>
                <w:b/>
                <w:bCs/>
                <w:sz w:val="20"/>
                <w:szCs w:val="20"/>
              </w:rPr>
            </w:pPr>
            <w:r w:rsidRPr="00321770">
              <w:rPr>
                <w:rFonts w:ascii="Times New Roman" w:eastAsia="Times New Roman" w:hAnsi="Times New Roman" w:cs="Times New Roman"/>
                <w:b/>
                <w:bCs/>
                <w:sz w:val="20"/>
                <w:szCs w:val="20"/>
              </w:rPr>
              <w:t>April 2009</w:t>
            </w:r>
          </w:p>
        </w:tc>
        <w:tc>
          <w:tcPr>
            <w:tcW w:w="1338" w:type="dxa"/>
            <w:tcBorders>
              <w:top w:val="outset" w:sz="6" w:space="0" w:color="auto"/>
              <w:left w:val="outset" w:sz="6" w:space="0" w:color="auto"/>
              <w:bottom w:val="outset" w:sz="6" w:space="0" w:color="auto"/>
              <w:right w:val="outset" w:sz="6" w:space="0" w:color="auto"/>
            </w:tcBorders>
            <w:vAlign w:val="center"/>
            <w:hideMark/>
          </w:tcPr>
          <w:p w14:paraId="260A639B" w14:textId="77777777" w:rsidR="00321770" w:rsidRPr="00321770" w:rsidRDefault="00321770" w:rsidP="00321770">
            <w:pPr>
              <w:spacing w:after="0" w:line="240" w:lineRule="auto"/>
              <w:jc w:val="center"/>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DSTU 1</w:t>
            </w:r>
          </w:p>
        </w:tc>
        <w:tc>
          <w:tcPr>
            <w:tcW w:w="6912" w:type="dxa"/>
            <w:tcBorders>
              <w:top w:val="outset" w:sz="6" w:space="0" w:color="auto"/>
              <w:left w:val="outset" w:sz="6" w:space="0" w:color="auto"/>
              <w:bottom w:val="outset" w:sz="6" w:space="0" w:color="auto"/>
              <w:right w:val="outset" w:sz="6" w:space="0" w:color="auto"/>
            </w:tcBorders>
            <w:vAlign w:val="center"/>
            <w:hideMark/>
          </w:tcPr>
          <w:p w14:paraId="779BE96D"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QRDA I DSTU Release 1</w:t>
            </w:r>
            <w:r w:rsidRPr="00321770">
              <w:rPr>
                <w:rFonts w:ascii="Times New Roman" w:eastAsia="Times New Roman" w:hAnsi="Times New Roman" w:cs="Times New Roman"/>
                <w:sz w:val="20"/>
                <w:szCs w:val="20"/>
              </w:rPr>
              <w:br/>
            </w:r>
            <w:hyperlink r:id="rId25" w:history="1">
              <w:r w:rsidRPr="00321770">
                <w:rPr>
                  <w:rFonts w:ascii="Times New Roman" w:eastAsia="Times New Roman" w:hAnsi="Times New Roman" w:cs="Times New Roman"/>
                  <w:color w:val="005A8C"/>
                  <w:sz w:val="20"/>
                  <w:szCs w:val="20"/>
                  <w:u w:val="single"/>
                </w:rPr>
                <w:t>CDAR2_QRDA_RI_DSTU_2009APR</w:t>
              </w:r>
            </w:hyperlink>
          </w:p>
        </w:tc>
      </w:tr>
    </w:tbl>
    <w:p w14:paraId="2B2838EA" w14:textId="77777777" w:rsidR="00321770" w:rsidRPr="00321770" w:rsidRDefault="00321770" w:rsidP="00321770">
      <w:pPr>
        <w:spacing w:before="100" w:beforeAutospacing="1" w:after="100" w:afterAutospacing="1"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t> </w:t>
      </w:r>
    </w:p>
    <w:p w14:paraId="411C2819"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ALTERNATIVE NAMES</w:t>
      </w:r>
    </w:p>
    <w:p w14:paraId="703B1EAC" w14:textId="77777777" w:rsidR="00321770" w:rsidRPr="00321770" w:rsidRDefault="00321770" w:rsidP="00321770">
      <w:pPr>
        <w:spacing w:before="100" w:beforeAutospacing="1" w:after="100" w:afterAutospacing="1"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t>HL7 CDA® R2 Implementation Guide: Quality Reporting Document Architecture - Category I (QRDA I) - US Realm may also go by the following names or acronyms:</w:t>
      </w:r>
    </w:p>
    <w:p w14:paraId="2714934A" w14:textId="010CED9A" w:rsidR="00321770" w:rsidRPr="00321770" w:rsidRDefault="00321770" w:rsidP="00321770">
      <w:pPr>
        <w:spacing w:after="0" w:line="240" w:lineRule="auto"/>
        <w:rPr>
          <w:rFonts w:ascii="Arial" w:eastAsia="Times New Roman" w:hAnsi="Arial" w:cs="Arial"/>
          <w:i/>
          <w:iCs/>
          <w:color w:val="5B5B5B"/>
          <w:sz w:val="18"/>
          <w:szCs w:val="18"/>
        </w:rPr>
      </w:pPr>
      <w:r w:rsidRPr="00321770">
        <w:rPr>
          <w:rFonts w:ascii="Arial" w:eastAsia="Times New Roman" w:hAnsi="Arial" w:cs="Arial"/>
          <w:i/>
          <w:iCs/>
          <w:color w:val="5B5B5B"/>
          <w:sz w:val="18"/>
          <w:szCs w:val="18"/>
        </w:rPr>
        <w:t xml:space="preserve">"HL7 Implementation Guide for CDA R2: Quality Reporting Document Architecture, Release 1", QRDA, Quality Report Document Architecture, Measure Report, QRDA Cat I STU5, QRDA I STU </w:t>
      </w:r>
      <w:commentRangeStart w:id="14"/>
      <w:r w:rsidRPr="00321770">
        <w:rPr>
          <w:rFonts w:ascii="Arial" w:eastAsia="Times New Roman" w:hAnsi="Arial" w:cs="Arial"/>
          <w:i/>
          <w:iCs/>
          <w:color w:val="5B5B5B"/>
          <w:sz w:val="18"/>
          <w:szCs w:val="18"/>
        </w:rPr>
        <w:t>5.</w:t>
      </w:r>
      <w:ins w:id="15" w:author="Yan Heras" w:date="2022-11-26T23:31:00Z">
        <w:r>
          <w:rPr>
            <w:rFonts w:ascii="Arial" w:eastAsia="Times New Roman" w:hAnsi="Arial" w:cs="Arial"/>
            <w:i/>
            <w:iCs/>
            <w:color w:val="5B5B5B"/>
            <w:sz w:val="18"/>
            <w:szCs w:val="18"/>
          </w:rPr>
          <w:t>3</w:t>
        </w:r>
      </w:ins>
      <w:del w:id="16" w:author="Yan Heras" w:date="2022-11-26T23:31:00Z">
        <w:r w:rsidRPr="00321770" w:rsidDel="00321770">
          <w:rPr>
            <w:rFonts w:ascii="Arial" w:eastAsia="Times New Roman" w:hAnsi="Arial" w:cs="Arial"/>
            <w:i/>
            <w:iCs/>
            <w:color w:val="5B5B5B"/>
            <w:sz w:val="18"/>
            <w:szCs w:val="18"/>
          </w:rPr>
          <w:delText>1</w:delText>
        </w:r>
      </w:del>
      <w:commentRangeEnd w:id="14"/>
      <w:r w:rsidR="008A0D9F">
        <w:rPr>
          <w:rStyle w:val="CommentReference"/>
        </w:rPr>
        <w:commentReference w:id="14"/>
      </w:r>
    </w:p>
    <w:p w14:paraId="5B633973"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TARGETS</w:t>
      </w:r>
    </w:p>
    <w:p w14:paraId="089FDA21"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Quality Reporting Agencies</w:t>
      </w:r>
    </w:p>
    <w:p w14:paraId="777FE64C"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Payors</w:t>
      </w:r>
    </w:p>
    <w:p w14:paraId="00B2E84D"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Healthcare Institutions (hospitals, long term care, home care, mental health)</w:t>
      </w:r>
    </w:p>
    <w:p w14:paraId="6A867AA8"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Healthcare IT Vendors</w:t>
      </w:r>
    </w:p>
    <w:p w14:paraId="441C7113"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EHR/PHR Vendors</w:t>
      </w:r>
    </w:p>
    <w:p w14:paraId="122AB661"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Clinical Decision Support Systems Vendors</w:t>
      </w:r>
    </w:p>
    <w:p w14:paraId="0BA35DDD" w14:textId="77777777" w:rsidR="00321770" w:rsidRPr="00321770" w:rsidRDefault="00321770" w:rsidP="00321770">
      <w:pPr>
        <w:numPr>
          <w:ilvl w:val="0"/>
          <w:numId w:val="4"/>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Lab Vendors</w:t>
      </w:r>
    </w:p>
    <w:p w14:paraId="1554AAB9"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BENEFITS</w:t>
      </w:r>
    </w:p>
    <w:p w14:paraId="6C2640F7" w14:textId="77777777" w:rsidR="00321770" w:rsidRPr="00321770" w:rsidRDefault="00321770" w:rsidP="00321770">
      <w:pPr>
        <w:numPr>
          <w:ilvl w:val="0"/>
          <w:numId w:val="5"/>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Creates a standard method to report clinical quality measure results at individual patient level in a structured, consistent format</w:t>
      </w:r>
    </w:p>
    <w:p w14:paraId="129721B2" w14:textId="77777777" w:rsidR="00321770" w:rsidRPr="00321770" w:rsidRDefault="00321770" w:rsidP="00321770">
      <w:pPr>
        <w:numPr>
          <w:ilvl w:val="0"/>
          <w:numId w:val="5"/>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Enables reporting programs to develop a standard mechanism to send and receive clinical quality measure results so they can be processed for evaluation, comparison, and validation programs</w:t>
      </w:r>
    </w:p>
    <w:p w14:paraId="4AF454BF" w14:textId="77777777" w:rsidR="00321770" w:rsidRPr="00321770" w:rsidRDefault="00321770" w:rsidP="00321770">
      <w:pPr>
        <w:numPr>
          <w:ilvl w:val="0"/>
          <w:numId w:val="5"/>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Supports US Government regulatory reporting requirements for the Centers for Medicare and Medicaid Services (CMS)</w:t>
      </w:r>
    </w:p>
    <w:p w14:paraId="1A640E3D"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IMPLEMENTATIONS/CASE STUDIES</w:t>
      </w:r>
    </w:p>
    <w:p w14:paraId="0B82EE64" w14:textId="77777777" w:rsidR="00321770" w:rsidRPr="00321770" w:rsidRDefault="00321770" w:rsidP="00321770">
      <w:pPr>
        <w:numPr>
          <w:ilvl w:val="0"/>
          <w:numId w:val="6"/>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Centers for Medicare and Medicaid Services (CMS)</w:t>
      </w:r>
    </w:p>
    <w:p w14:paraId="39001698" w14:textId="77777777" w:rsidR="00321770" w:rsidRPr="00321770" w:rsidRDefault="00321770" w:rsidP="00321770">
      <w:pPr>
        <w:numPr>
          <w:ilvl w:val="0"/>
          <w:numId w:val="6"/>
        </w:numPr>
        <w:spacing w:after="30" w:line="240" w:lineRule="auto"/>
        <w:ind w:left="1110" w:right="390"/>
        <w:rPr>
          <w:rFonts w:ascii="Arial" w:eastAsia="Times New Roman" w:hAnsi="Arial" w:cs="Arial"/>
          <w:color w:val="5B5B5B"/>
          <w:sz w:val="18"/>
          <w:szCs w:val="18"/>
        </w:rPr>
      </w:pPr>
      <w:r w:rsidRPr="00321770">
        <w:rPr>
          <w:rFonts w:ascii="Arial" w:eastAsia="Times New Roman" w:hAnsi="Arial" w:cs="Arial"/>
          <w:color w:val="5B5B5B"/>
          <w:sz w:val="18"/>
          <w:szCs w:val="18"/>
        </w:rPr>
        <w:t>Office of the National Coordinator (ONC) for Health Information Technology</w:t>
      </w:r>
    </w:p>
    <w:p w14:paraId="536F9BC3" w14:textId="77777777" w:rsidR="00321770" w:rsidRPr="00321770" w:rsidRDefault="00321770" w:rsidP="00321770">
      <w:pPr>
        <w:spacing w:before="300" w:line="240" w:lineRule="auto"/>
        <w:outlineLvl w:val="2"/>
        <w:rPr>
          <w:rFonts w:ascii="Arial" w:eastAsia="Times New Roman" w:hAnsi="Arial" w:cs="Arial"/>
          <w:b/>
          <w:bCs/>
          <w:color w:val="5B5B5B"/>
          <w:sz w:val="20"/>
          <w:szCs w:val="20"/>
        </w:rPr>
      </w:pPr>
      <w:bookmarkStart w:id="17" w:name="RelatedDocuments"/>
      <w:bookmarkEnd w:id="17"/>
      <w:r w:rsidRPr="00321770">
        <w:rPr>
          <w:rFonts w:ascii="Arial" w:eastAsia="Times New Roman" w:hAnsi="Arial" w:cs="Arial"/>
          <w:b/>
          <w:bCs/>
          <w:color w:val="5B5B5B"/>
          <w:sz w:val="20"/>
          <w:szCs w:val="20"/>
        </w:rPr>
        <w:t>RELATED DOCUMENTS</w:t>
      </w:r>
    </w:p>
    <w:tbl>
      <w:tblPr>
        <w:tblW w:w="0" w:type="auto"/>
        <w:tblCellSpacing w:w="24" w:type="dxa"/>
        <w:tblCellMar>
          <w:top w:w="24" w:type="dxa"/>
          <w:left w:w="24" w:type="dxa"/>
          <w:bottom w:w="24" w:type="dxa"/>
          <w:right w:w="24" w:type="dxa"/>
        </w:tblCellMar>
        <w:tblLook w:val="04A0" w:firstRow="1" w:lastRow="0" w:firstColumn="1" w:lastColumn="0" w:noHBand="0" w:noVBand="1"/>
      </w:tblPr>
      <w:tblGrid>
        <w:gridCol w:w="252"/>
        <w:gridCol w:w="6422"/>
        <w:gridCol w:w="1146"/>
        <w:gridCol w:w="1540"/>
      </w:tblGrid>
      <w:tr w:rsidR="00321770" w:rsidRPr="00321770" w14:paraId="7C6623E5" w14:textId="77777777" w:rsidTr="00321770">
        <w:trPr>
          <w:tblCellSpacing w:w="24" w:type="dxa"/>
        </w:trPr>
        <w:tc>
          <w:tcPr>
            <w:tcW w:w="0" w:type="auto"/>
            <w:hideMark/>
          </w:tcPr>
          <w:p w14:paraId="7BB759CF" w14:textId="1542E2C4"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lastRenderedPageBreak/>
              <w:drawing>
                <wp:inline distT="0" distB="0" distL="0" distR="0" wp14:anchorId="22F0DE2F" wp14:editId="5BE5ADA1">
                  <wp:extent cx="8382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43FD4F76"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 Category I (QRDA I) - US Realm</w:t>
            </w:r>
          </w:p>
        </w:tc>
        <w:tc>
          <w:tcPr>
            <w:tcW w:w="0" w:type="auto"/>
            <w:noWrap/>
            <w:hideMark/>
          </w:tcPr>
          <w:p w14:paraId="67DE460B" w14:textId="77777777" w:rsidR="00321770" w:rsidRPr="00321770" w:rsidRDefault="00321770" w:rsidP="00321770">
            <w:pPr>
              <w:spacing w:after="0" w:line="240" w:lineRule="auto"/>
              <w:rPr>
                <w:rFonts w:ascii="Times New Roman" w:eastAsia="Times New Roman" w:hAnsi="Times New Roman" w:cs="Times New Roman"/>
                <w:sz w:val="20"/>
                <w:szCs w:val="20"/>
              </w:rPr>
            </w:pPr>
          </w:p>
        </w:tc>
        <w:tc>
          <w:tcPr>
            <w:tcW w:w="0" w:type="auto"/>
            <w:noWrap/>
            <w:hideMark/>
          </w:tcPr>
          <w:p w14:paraId="55320E94" w14:textId="77777777" w:rsidR="00321770" w:rsidRPr="00321770" w:rsidRDefault="00321770" w:rsidP="00321770">
            <w:pPr>
              <w:spacing w:after="0" w:line="240" w:lineRule="auto"/>
              <w:rPr>
                <w:rFonts w:ascii="Times New Roman" w:eastAsia="Times New Roman" w:hAnsi="Times New Roman" w:cs="Times New Roman"/>
                <w:sz w:val="16"/>
                <w:szCs w:val="16"/>
              </w:rPr>
            </w:pPr>
          </w:p>
        </w:tc>
      </w:tr>
      <w:tr w:rsidR="00321770" w:rsidRPr="00321770" w14:paraId="22BDE84D" w14:textId="77777777" w:rsidTr="00321770">
        <w:trPr>
          <w:tblCellSpacing w:w="24" w:type="dxa"/>
        </w:trPr>
        <w:tc>
          <w:tcPr>
            <w:tcW w:w="0" w:type="auto"/>
            <w:hideMark/>
          </w:tcPr>
          <w:p w14:paraId="757C0A1D" w14:textId="1088F499"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0D887543" wp14:editId="3CD69E70">
                  <wp:extent cx="8382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329CF98A"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Supplemental QRDA Clinical Quality Data Sharing User Guide, Release 1</w:t>
            </w:r>
          </w:p>
        </w:tc>
        <w:tc>
          <w:tcPr>
            <w:tcW w:w="0" w:type="auto"/>
            <w:noWrap/>
            <w:hideMark/>
          </w:tcPr>
          <w:p w14:paraId="4B1DF87A" w14:textId="77777777" w:rsidR="00321770" w:rsidRPr="00321770" w:rsidRDefault="008A0D9F" w:rsidP="00321770">
            <w:pPr>
              <w:spacing w:after="0" w:line="240" w:lineRule="auto"/>
              <w:rPr>
                <w:rFonts w:ascii="Times New Roman" w:eastAsia="Times New Roman" w:hAnsi="Times New Roman" w:cs="Times New Roman"/>
                <w:sz w:val="20"/>
                <w:szCs w:val="20"/>
              </w:rPr>
            </w:pPr>
            <w:hyperlink r:id="rId31" w:history="1">
              <w:r w:rsidR="00321770" w:rsidRPr="00321770">
                <w:rPr>
                  <w:rFonts w:ascii="Times New Roman" w:eastAsia="Times New Roman" w:hAnsi="Times New Roman" w:cs="Times New Roman"/>
                  <w:b/>
                  <w:bCs/>
                  <w:color w:val="005A8C"/>
                  <w:sz w:val="20"/>
                  <w:szCs w:val="20"/>
                  <w:u w:val="single"/>
                  <w:bdr w:val="none" w:sz="0" w:space="0" w:color="auto" w:frame="1"/>
                </w:rPr>
                <w:t>(View Brief)</w:t>
              </w:r>
            </w:hyperlink>
          </w:p>
        </w:tc>
        <w:tc>
          <w:tcPr>
            <w:tcW w:w="0" w:type="auto"/>
            <w:noWrap/>
            <w:hideMark/>
          </w:tcPr>
          <w:p w14:paraId="57D235E3" w14:textId="07BA09D6"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47074A0E" wp14:editId="5448CBAA">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6A2FF0"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33"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(585 KB)</w:t>
            </w:r>
          </w:p>
        </w:tc>
      </w:tr>
    </w:tbl>
    <w:p w14:paraId="6A858AD7" w14:textId="77777777" w:rsidR="00321770" w:rsidRPr="00321770" w:rsidRDefault="00321770" w:rsidP="00321770">
      <w:pPr>
        <w:spacing w:before="300" w:line="240" w:lineRule="auto"/>
        <w:outlineLvl w:val="2"/>
        <w:rPr>
          <w:rFonts w:ascii="Arial" w:eastAsia="Times New Roman" w:hAnsi="Arial" w:cs="Arial"/>
          <w:b/>
          <w:bCs/>
          <w:color w:val="5B5B5B"/>
          <w:sz w:val="20"/>
          <w:szCs w:val="20"/>
        </w:rPr>
      </w:pPr>
      <w:bookmarkStart w:id="18" w:name="DSTUDocuments"/>
      <w:bookmarkEnd w:id="18"/>
      <w:r w:rsidRPr="00321770">
        <w:rPr>
          <w:rFonts w:ascii="Arial" w:eastAsia="Times New Roman" w:hAnsi="Arial" w:cs="Arial"/>
          <w:b/>
          <w:bCs/>
          <w:color w:val="5B5B5B"/>
          <w:sz w:val="20"/>
          <w:szCs w:val="20"/>
        </w:rPr>
        <w:t>STU DOCUMENTS</w:t>
      </w:r>
    </w:p>
    <w:tbl>
      <w:tblPr>
        <w:tblW w:w="0" w:type="auto"/>
        <w:tblCellSpacing w:w="24" w:type="dxa"/>
        <w:tblCellMar>
          <w:top w:w="24" w:type="dxa"/>
          <w:left w:w="24" w:type="dxa"/>
          <w:bottom w:w="24" w:type="dxa"/>
          <w:right w:w="24" w:type="dxa"/>
        </w:tblCellMar>
        <w:tblLook w:val="04A0" w:firstRow="1" w:lastRow="0" w:firstColumn="1" w:lastColumn="0" w:noHBand="0" w:noVBand="1"/>
      </w:tblPr>
      <w:tblGrid>
        <w:gridCol w:w="252"/>
        <w:gridCol w:w="4745"/>
        <w:gridCol w:w="2425"/>
        <w:gridCol w:w="1938"/>
      </w:tblGrid>
      <w:tr w:rsidR="00321770" w:rsidRPr="00321770" w14:paraId="25DF8B99" w14:textId="77777777" w:rsidTr="00321770">
        <w:trPr>
          <w:tblCellSpacing w:w="24" w:type="dxa"/>
        </w:trPr>
        <w:tc>
          <w:tcPr>
            <w:tcW w:w="0" w:type="auto"/>
            <w:hideMark/>
          </w:tcPr>
          <w:p w14:paraId="202C5524" w14:textId="0D5D8310"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7DB0D632" wp14:editId="2217FD4F">
                  <wp:extent cx="8382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5FCB034B"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I (QRDA I) Release 1, STU Release 5.2 - US Realm</w:t>
            </w:r>
          </w:p>
        </w:tc>
        <w:tc>
          <w:tcPr>
            <w:tcW w:w="0" w:type="auto"/>
            <w:noWrap/>
            <w:hideMark/>
          </w:tcPr>
          <w:p w14:paraId="0A4A3D73" w14:textId="77777777" w:rsidR="00321770" w:rsidRPr="00321770" w:rsidRDefault="008A0D9F" w:rsidP="00321770">
            <w:pPr>
              <w:spacing w:after="0" w:line="240" w:lineRule="auto"/>
              <w:rPr>
                <w:rFonts w:ascii="Times New Roman" w:eastAsia="Times New Roman" w:hAnsi="Times New Roman" w:cs="Times New Roman"/>
                <w:sz w:val="20"/>
                <w:szCs w:val="20"/>
              </w:rPr>
            </w:pPr>
            <w:hyperlink r:id="rId34" w:history="1">
              <w:r w:rsidR="00321770" w:rsidRPr="00321770">
                <w:rPr>
                  <w:rFonts w:ascii="Times New Roman" w:eastAsia="Times New Roman" w:hAnsi="Times New Roman" w:cs="Times New Roman"/>
                  <w:b/>
                  <w:bCs/>
                  <w:color w:val="005A8C"/>
                  <w:sz w:val="20"/>
                  <w:szCs w:val="20"/>
                  <w:u w:val="single"/>
                  <w:bdr w:val="none" w:sz="0" w:space="0" w:color="auto" w:frame="1"/>
                </w:rPr>
                <w:t>(Submit Feedback on STU)</w:t>
              </w:r>
            </w:hyperlink>
          </w:p>
        </w:tc>
        <w:tc>
          <w:tcPr>
            <w:tcW w:w="0" w:type="auto"/>
            <w:noWrap/>
            <w:hideMark/>
          </w:tcPr>
          <w:p w14:paraId="5D241927" w14:textId="51CC85CE"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04163793" wp14:editId="605FAF14">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E5C5BC"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36"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(8.40 MB)</w:t>
            </w:r>
          </w:p>
        </w:tc>
      </w:tr>
      <w:tr w:rsidR="00321770" w:rsidRPr="00321770" w14:paraId="682B82BF" w14:textId="77777777" w:rsidTr="00321770">
        <w:trPr>
          <w:tblCellSpacing w:w="24" w:type="dxa"/>
        </w:trPr>
        <w:tc>
          <w:tcPr>
            <w:tcW w:w="0" w:type="auto"/>
            <w:hideMark/>
          </w:tcPr>
          <w:p w14:paraId="0BFB3F4E" w14:textId="1088E0F4" w:rsidR="00321770" w:rsidRPr="00321770" w:rsidRDefault="00321770" w:rsidP="00321770">
            <w:pPr>
              <w:spacing w:after="0" w:line="240" w:lineRule="auto"/>
              <w:rPr>
                <w:rFonts w:ascii="Times New Roman" w:eastAsia="Times New Roman" w:hAnsi="Times New Roman" w:cs="Times New Roman"/>
                <w:sz w:val="20"/>
                <w:szCs w:val="20"/>
              </w:rPr>
            </w:pPr>
            <w:commentRangeStart w:id="19"/>
            <w:r w:rsidRPr="00321770">
              <w:rPr>
                <w:rFonts w:ascii="Times New Roman" w:eastAsia="Times New Roman" w:hAnsi="Times New Roman" w:cs="Times New Roman"/>
                <w:noProof/>
                <w:sz w:val="20"/>
                <w:szCs w:val="20"/>
              </w:rPr>
              <w:drawing>
                <wp:inline distT="0" distB="0" distL="0" distR="0" wp14:anchorId="635EBC2C" wp14:editId="6A992763">
                  <wp:extent cx="8382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40B85B31"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I (QRDA I) Release 1, STU Release 5.3 - US Realm</w:t>
            </w:r>
          </w:p>
        </w:tc>
        <w:tc>
          <w:tcPr>
            <w:tcW w:w="0" w:type="auto"/>
            <w:noWrap/>
            <w:hideMark/>
          </w:tcPr>
          <w:p w14:paraId="7B8F480E" w14:textId="77777777" w:rsidR="00321770" w:rsidRPr="00321770" w:rsidRDefault="008A0D9F" w:rsidP="00321770">
            <w:pPr>
              <w:spacing w:after="0" w:line="240" w:lineRule="auto"/>
              <w:rPr>
                <w:rFonts w:ascii="Times New Roman" w:eastAsia="Times New Roman" w:hAnsi="Times New Roman" w:cs="Times New Roman"/>
                <w:sz w:val="20"/>
                <w:szCs w:val="20"/>
              </w:rPr>
            </w:pPr>
            <w:hyperlink r:id="rId37" w:history="1">
              <w:r w:rsidR="00321770" w:rsidRPr="00321770">
                <w:rPr>
                  <w:rFonts w:ascii="Times New Roman" w:eastAsia="Times New Roman" w:hAnsi="Times New Roman" w:cs="Times New Roman"/>
                  <w:b/>
                  <w:bCs/>
                  <w:color w:val="005A8C"/>
                  <w:sz w:val="20"/>
                  <w:szCs w:val="20"/>
                  <w:u w:val="single"/>
                  <w:bdr w:val="none" w:sz="0" w:space="0" w:color="auto" w:frame="1"/>
                </w:rPr>
                <w:t>(Submit Feedback on STU)</w:t>
              </w:r>
            </w:hyperlink>
          </w:p>
        </w:tc>
        <w:tc>
          <w:tcPr>
            <w:tcW w:w="0" w:type="auto"/>
            <w:noWrap/>
            <w:hideMark/>
          </w:tcPr>
          <w:p w14:paraId="42CC3872" w14:textId="63D46486"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4465BF8C" wp14:editId="70A422B5">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9E54E4"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38"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(6.88 MB)</w:t>
            </w:r>
            <w:commentRangeEnd w:id="19"/>
            <w:r w:rsidR="009A3681">
              <w:rPr>
                <w:rStyle w:val="CommentReference"/>
              </w:rPr>
              <w:commentReference w:id="19"/>
            </w:r>
          </w:p>
        </w:tc>
      </w:tr>
      <w:tr w:rsidR="00321770" w:rsidRPr="00321770" w14:paraId="008E04BF" w14:textId="77777777" w:rsidTr="00321770">
        <w:trPr>
          <w:tblCellSpacing w:w="24" w:type="dxa"/>
        </w:trPr>
        <w:tc>
          <w:tcPr>
            <w:tcW w:w="0" w:type="auto"/>
            <w:hideMark/>
          </w:tcPr>
          <w:p w14:paraId="6843C402" w14:textId="51B2600E"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0E72365A" wp14:editId="2392CC3F">
                  <wp:extent cx="8382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0AC36CC7"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I (QRDA I) Release 1, STU Release 5.1 - US Realm</w:t>
            </w:r>
          </w:p>
        </w:tc>
        <w:tc>
          <w:tcPr>
            <w:tcW w:w="0" w:type="auto"/>
            <w:noWrap/>
            <w:hideMark/>
          </w:tcPr>
          <w:p w14:paraId="0630BEED"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Dec 2021</w:t>
            </w:r>
          </w:p>
        </w:tc>
        <w:tc>
          <w:tcPr>
            <w:tcW w:w="0" w:type="auto"/>
            <w:noWrap/>
            <w:hideMark/>
          </w:tcPr>
          <w:p w14:paraId="17193928" w14:textId="7A7DC050"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4E9BE207" wp14:editId="7F51A6ED">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B269B4"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39"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(6.70 MB)</w:t>
            </w:r>
          </w:p>
        </w:tc>
      </w:tr>
      <w:tr w:rsidR="00321770" w:rsidRPr="00321770" w14:paraId="512C7ED3" w14:textId="77777777" w:rsidTr="00321770">
        <w:trPr>
          <w:tblCellSpacing w:w="24" w:type="dxa"/>
        </w:trPr>
        <w:tc>
          <w:tcPr>
            <w:tcW w:w="0" w:type="auto"/>
            <w:hideMark/>
          </w:tcPr>
          <w:p w14:paraId="6358CB82" w14:textId="5EFD3169"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4D3AFD62" wp14:editId="5BAB8AEB">
                  <wp:extent cx="83820" cy="15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608415F0"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I (QRDA I) Release 1, STU Release 5 - US Realm</w:t>
            </w:r>
          </w:p>
        </w:tc>
        <w:tc>
          <w:tcPr>
            <w:tcW w:w="0" w:type="auto"/>
            <w:noWrap/>
            <w:hideMark/>
          </w:tcPr>
          <w:p w14:paraId="464A8A14"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Dec 2019</w:t>
            </w:r>
          </w:p>
        </w:tc>
        <w:tc>
          <w:tcPr>
            <w:tcW w:w="0" w:type="auto"/>
            <w:noWrap/>
            <w:hideMark/>
          </w:tcPr>
          <w:p w14:paraId="349FFEB4" w14:textId="1F39C9C0"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6B178672" wp14:editId="3C33831D">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8FB0645"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0"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(7.41 MB)</w:t>
            </w:r>
          </w:p>
        </w:tc>
      </w:tr>
      <w:tr w:rsidR="00321770" w:rsidRPr="00321770" w14:paraId="6DBAD19B" w14:textId="77777777" w:rsidTr="00321770">
        <w:trPr>
          <w:tblCellSpacing w:w="24" w:type="dxa"/>
        </w:trPr>
        <w:tc>
          <w:tcPr>
            <w:tcW w:w="0" w:type="auto"/>
            <w:hideMark/>
          </w:tcPr>
          <w:p w14:paraId="330A44F0" w14:textId="05FEAC8A"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008DA832" wp14:editId="7B40F4DD">
                  <wp:extent cx="8382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2C036E53"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Implementation Guide: Quality Reporting Document Architecture (QRDA I), Release 1, STU Release 4 - US Realm</w:t>
            </w:r>
          </w:p>
        </w:tc>
        <w:tc>
          <w:tcPr>
            <w:tcW w:w="0" w:type="auto"/>
            <w:noWrap/>
            <w:hideMark/>
          </w:tcPr>
          <w:p w14:paraId="1AAC3667"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Jan 2019</w:t>
            </w:r>
          </w:p>
        </w:tc>
        <w:tc>
          <w:tcPr>
            <w:tcW w:w="0" w:type="auto"/>
            <w:noWrap/>
            <w:hideMark/>
          </w:tcPr>
          <w:p w14:paraId="5BAFD57F" w14:textId="1F29B61B"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557A457A" wp14:editId="5D5BA083">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9E5F4D"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1"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(7.35 MB)</w:t>
            </w:r>
          </w:p>
        </w:tc>
      </w:tr>
      <w:tr w:rsidR="00321770" w:rsidRPr="00321770" w14:paraId="5F5CFE37" w14:textId="77777777" w:rsidTr="00321770">
        <w:trPr>
          <w:tblCellSpacing w:w="24" w:type="dxa"/>
        </w:trPr>
        <w:tc>
          <w:tcPr>
            <w:tcW w:w="0" w:type="auto"/>
            <w:hideMark/>
          </w:tcPr>
          <w:p w14:paraId="33080FD6" w14:textId="06835BDD"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4EC845D1" wp14:editId="0A5553FA">
                  <wp:extent cx="8382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57544734"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IG: Quality Reporting Document Architecture Category I (QRDA I); Release 1, DSTU Release 3 - US Realm</w:t>
            </w:r>
          </w:p>
        </w:tc>
        <w:tc>
          <w:tcPr>
            <w:tcW w:w="0" w:type="auto"/>
            <w:noWrap/>
            <w:hideMark/>
          </w:tcPr>
          <w:p w14:paraId="573C7426"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Jun 2017</w:t>
            </w:r>
          </w:p>
        </w:tc>
        <w:tc>
          <w:tcPr>
            <w:tcW w:w="0" w:type="auto"/>
            <w:noWrap/>
            <w:hideMark/>
          </w:tcPr>
          <w:p w14:paraId="4540C2FA" w14:textId="1E544519"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742B48D3" wp14:editId="24C7C16D">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84BD3F"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2"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(9.50 MB)</w:t>
            </w:r>
          </w:p>
        </w:tc>
      </w:tr>
      <w:tr w:rsidR="00321770" w:rsidRPr="00321770" w14:paraId="28E90B09" w14:textId="77777777" w:rsidTr="00321770">
        <w:trPr>
          <w:tblCellSpacing w:w="24" w:type="dxa"/>
        </w:trPr>
        <w:tc>
          <w:tcPr>
            <w:tcW w:w="0" w:type="auto"/>
            <w:hideMark/>
          </w:tcPr>
          <w:p w14:paraId="0D916624" w14:textId="533FDFE5"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3B95C80E" wp14:editId="4BA9FC46">
                  <wp:extent cx="8382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1E08249C"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CDA® R2 IG: Quality Reporting Document Architecture Category I (QRDA I); Release 1, DSTU Release 3.1 - US Realm</w:t>
            </w:r>
          </w:p>
        </w:tc>
        <w:tc>
          <w:tcPr>
            <w:tcW w:w="0" w:type="auto"/>
            <w:noWrap/>
            <w:hideMark/>
          </w:tcPr>
          <w:p w14:paraId="39712A9F"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Jun 2017</w:t>
            </w:r>
          </w:p>
        </w:tc>
        <w:tc>
          <w:tcPr>
            <w:tcW w:w="0" w:type="auto"/>
            <w:noWrap/>
            <w:hideMark/>
          </w:tcPr>
          <w:p w14:paraId="457CE735" w14:textId="5951A456"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7C288F3C" wp14:editId="26B06CFB">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BEC71A"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3"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(6.38 MB)</w:t>
            </w:r>
          </w:p>
        </w:tc>
      </w:tr>
      <w:tr w:rsidR="00321770" w:rsidRPr="00321770" w14:paraId="55ACDAEB" w14:textId="77777777" w:rsidTr="00321770">
        <w:trPr>
          <w:tblCellSpacing w:w="24" w:type="dxa"/>
        </w:trPr>
        <w:tc>
          <w:tcPr>
            <w:tcW w:w="0" w:type="auto"/>
            <w:hideMark/>
          </w:tcPr>
          <w:p w14:paraId="0F5922E7" w14:textId="7219A27C"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3B0BDBF2" wp14:editId="0B951A2B">
                  <wp:extent cx="8382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699CA818"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Implementation Guide for CDA® Release 2: Quality Reporting Document Architecture – Category I, DSTU Release 2 (US Realm)</w:t>
            </w:r>
          </w:p>
        </w:tc>
        <w:tc>
          <w:tcPr>
            <w:tcW w:w="0" w:type="auto"/>
            <w:noWrap/>
            <w:hideMark/>
          </w:tcPr>
          <w:p w14:paraId="39E9990E"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Jul 2015</w:t>
            </w:r>
          </w:p>
        </w:tc>
        <w:tc>
          <w:tcPr>
            <w:tcW w:w="0" w:type="auto"/>
            <w:noWrap/>
            <w:hideMark/>
          </w:tcPr>
          <w:p w14:paraId="51A17CFC" w14:textId="49D6C60F"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5101A329" wp14:editId="5A7EB446">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44B3A7"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4"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(3.29 MB)</w:t>
            </w:r>
          </w:p>
        </w:tc>
      </w:tr>
      <w:tr w:rsidR="00321770" w:rsidRPr="00321770" w14:paraId="1EBB29FF" w14:textId="77777777" w:rsidTr="00321770">
        <w:trPr>
          <w:tblCellSpacing w:w="24" w:type="dxa"/>
        </w:trPr>
        <w:tc>
          <w:tcPr>
            <w:tcW w:w="0" w:type="auto"/>
            <w:hideMark/>
          </w:tcPr>
          <w:p w14:paraId="63574DA0" w14:textId="412095CF"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noProof/>
                <w:sz w:val="20"/>
                <w:szCs w:val="20"/>
              </w:rPr>
              <w:drawing>
                <wp:inline distT="0" distB="0" distL="0" distR="0" wp14:anchorId="46DD4A57" wp14:editId="20FA65D0">
                  <wp:extent cx="8382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 cy="152400"/>
                          </a:xfrm>
                          <a:prstGeom prst="rect">
                            <a:avLst/>
                          </a:prstGeom>
                          <a:noFill/>
                          <a:ln>
                            <a:noFill/>
                          </a:ln>
                        </pic:spPr>
                      </pic:pic>
                    </a:graphicData>
                  </a:graphic>
                </wp:inline>
              </w:drawing>
            </w:r>
          </w:p>
        </w:tc>
        <w:tc>
          <w:tcPr>
            <w:tcW w:w="0" w:type="auto"/>
            <w:hideMark/>
          </w:tcPr>
          <w:p w14:paraId="2749CE51"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bdr w:val="none" w:sz="0" w:space="0" w:color="auto" w:frame="1"/>
              </w:rPr>
              <w:t>HL7 Implementation Guide for CDA® Release 2: Quality Reporting Document Architecture (QRDA), Release 1</w:t>
            </w:r>
          </w:p>
        </w:tc>
        <w:tc>
          <w:tcPr>
            <w:tcW w:w="0" w:type="auto"/>
            <w:noWrap/>
            <w:hideMark/>
          </w:tcPr>
          <w:p w14:paraId="557CAF13" w14:textId="77777777"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Times New Roman" w:eastAsia="Times New Roman" w:hAnsi="Times New Roman" w:cs="Times New Roman"/>
                <w:sz w:val="20"/>
                <w:szCs w:val="20"/>
              </w:rPr>
              <w:t>Expiration Apr 2012</w:t>
            </w:r>
          </w:p>
        </w:tc>
        <w:tc>
          <w:tcPr>
            <w:tcW w:w="0" w:type="auto"/>
            <w:noWrap/>
            <w:hideMark/>
          </w:tcPr>
          <w:p w14:paraId="2B5547D7" w14:textId="19F2FAE9" w:rsidR="00321770" w:rsidRPr="00321770" w:rsidRDefault="00321770" w:rsidP="00321770">
            <w:pPr>
              <w:spacing w:after="0" w:line="240" w:lineRule="auto"/>
              <w:rPr>
                <w:rFonts w:ascii="Times New Roman" w:eastAsia="Times New Roman" w:hAnsi="Times New Roman" w:cs="Times New Roman"/>
                <w:sz w:val="20"/>
                <w:szCs w:val="20"/>
                <w:bdr w:val="none" w:sz="0" w:space="0" w:color="auto" w:frame="1"/>
              </w:rPr>
            </w:pPr>
            <w:r w:rsidRPr="00321770">
              <w:rPr>
                <w:rFonts w:ascii="Times New Roman" w:eastAsia="Times New Roman" w:hAnsi="Times New Roman" w:cs="Times New Roman"/>
                <w:noProof/>
                <w:sz w:val="20"/>
                <w:szCs w:val="20"/>
                <w:bdr w:val="none" w:sz="0" w:space="0" w:color="auto" w:frame="1"/>
              </w:rPr>
              <w:drawing>
                <wp:inline distT="0" distB="0" distL="0" distR="0" wp14:anchorId="3279BB68" wp14:editId="67F415BE">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B1D814"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5" w:tgtFrame="_self" w:history="1">
              <w:r w:rsidR="00321770" w:rsidRPr="00321770">
                <w:rPr>
                  <w:rFonts w:ascii="Times New Roman" w:eastAsia="Times New Roman" w:hAnsi="Times New Roman" w:cs="Times New Roman"/>
                  <w:b/>
                  <w:bCs/>
                  <w:color w:val="005A8C"/>
                  <w:sz w:val="20"/>
                  <w:szCs w:val="20"/>
                  <w:u w:val="single"/>
                  <w:bdr w:val="none" w:sz="0" w:space="0" w:color="auto" w:frame="1"/>
                </w:rPr>
                <w:t>(Download)</w:t>
              </w:r>
            </w:hyperlink>
            <w:r w:rsidR="00321770" w:rsidRPr="00321770">
              <w:rPr>
                <w:rFonts w:ascii="Times New Roman" w:eastAsia="Times New Roman" w:hAnsi="Times New Roman" w:cs="Times New Roman"/>
                <w:sz w:val="20"/>
                <w:szCs w:val="20"/>
                <w:bdr w:val="none" w:sz="0" w:space="0" w:color="auto" w:frame="1"/>
              </w:rPr>
              <w:t> </w:t>
            </w:r>
            <w:r w:rsidR="00321770" w:rsidRPr="00321770">
              <w:rPr>
                <w:rFonts w:ascii="Times New Roman" w:eastAsia="Times New Roman" w:hAnsi="Times New Roman" w:cs="Times New Roman"/>
                <w:i/>
                <w:iCs/>
                <w:sz w:val="10"/>
                <w:szCs w:val="10"/>
                <w:bdr w:val="none" w:sz="0" w:space="0" w:color="auto" w:frame="1"/>
              </w:rPr>
              <w:t>(1.71 MB)</w:t>
            </w:r>
          </w:p>
        </w:tc>
      </w:tr>
    </w:tbl>
    <w:p w14:paraId="0D46CDFF"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TOPICS</w:t>
      </w:r>
    </w:p>
    <w:p w14:paraId="70595626" w14:textId="77777777" w:rsidR="00321770" w:rsidRPr="00321770" w:rsidRDefault="00321770" w:rsidP="00321770">
      <w:pPr>
        <w:numPr>
          <w:ilvl w:val="0"/>
          <w:numId w:val="7"/>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Clinical Quality</w:t>
      </w:r>
    </w:p>
    <w:p w14:paraId="2E4AD795" w14:textId="77777777" w:rsidR="00321770" w:rsidRPr="00321770" w:rsidRDefault="00321770" w:rsidP="00321770">
      <w:pPr>
        <w:numPr>
          <w:ilvl w:val="0"/>
          <w:numId w:val="7"/>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Decision Support</w:t>
      </w:r>
    </w:p>
    <w:p w14:paraId="083D38A3" w14:textId="77777777" w:rsidR="00321770" w:rsidRPr="00321770" w:rsidRDefault="00321770" w:rsidP="00321770">
      <w:pPr>
        <w:numPr>
          <w:ilvl w:val="0"/>
          <w:numId w:val="7"/>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Patient Care</w:t>
      </w:r>
    </w:p>
    <w:p w14:paraId="2FB27FF6" w14:textId="77777777" w:rsidR="00321770" w:rsidRPr="00321770" w:rsidRDefault="00321770" w:rsidP="00321770">
      <w:pPr>
        <w:numPr>
          <w:ilvl w:val="0"/>
          <w:numId w:val="7"/>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Regulated Products</w:t>
      </w:r>
    </w:p>
    <w:p w14:paraId="6DE3C36D"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BALLOT TYPE</w:t>
      </w:r>
    </w:p>
    <w:p w14:paraId="55CD1C3D" w14:textId="77777777" w:rsidR="00321770" w:rsidRPr="00321770" w:rsidRDefault="00321770" w:rsidP="00321770">
      <w:pPr>
        <w:numPr>
          <w:ilvl w:val="0"/>
          <w:numId w:val="8"/>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STU</w:t>
      </w:r>
    </w:p>
    <w:p w14:paraId="38C142E0"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STATUS DATE</w:t>
      </w:r>
    </w:p>
    <w:p w14:paraId="692F68BC" w14:textId="77777777" w:rsidR="00321770" w:rsidRPr="00321770" w:rsidRDefault="00321770" w:rsidP="00321770">
      <w:pPr>
        <w:spacing w:after="0" w:line="240" w:lineRule="auto"/>
        <w:rPr>
          <w:rFonts w:ascii="Arial" w:eastAsia="Times New Roman" w:hAnsi="Arial" w:cs="Arial"/>
          <w:color w:val="5B5B5B"/>
          <w:sz w:val="18"/>
          <w:szCs w:val="18"/>
        </w:rPr>
      </w:pPr>
      <w:r w:rsidRPr="00321770">
        <w:rPr>
          <w:rFonts w:ascii="Arial" w:eastAsia="Times New Roman" w:hAnsi="Arial" w:cs="Arial"/>
          <w:color w:val="5B5B5B"/>
          <w:sz w:val="18"/>
          <w:szCs w:val="18"/>
        </w:rPr>
        <w:lastRenderedPageBreak/>
        <w:t>2021-12-08</w:t>
      </w:r>
    </w:p>
    <w:p w14:paraId="5AD1DA93"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RESPONSIBLE WORK GROUPS</w:t>
      </w:r>
    </w:p>
    <w:p w14:paraId="3FBB10EB" w14:textId="63BDE2D9" w:rsidR="00321770" w:rsidRPr="00321770" w:rsidRDefault="00321770" w:rsidP="00321770">
      <w:pPr>
        <w:spacing w:after="0" w:line="240" w:lineRule="auto"/>
        <w:rPr>
          <w:rFonts w:ascii="Times New Roman" w:eastAsia="Times New Roman" w:hAnsi="Times New Roman" w:cs="Times New Roman"/>
          <w:sz w:val="18"/>
          <w:szCs w:val="18"/>
          <w:bdr w:val="none" w:sz="0" w:space="0" w:color="auto" w:frame="1"/>
        </w:rPr>
      </w:pPr>
      <w:r w:rsidRPr="00321770">
        <w:rPr>
          <w:rFonts w:ascii="Arial" w:eastAsia="Times New Roman" w:hAnsi="Arial" w:cs="Arial"/>
          <w:noProof/>
          <w:color w:val="5B5B5B"/>
          <w:sz w:val="18"/>
          <w:szCs w:val="18"/>
          <w:bdr w:val="none" w:sz="0" w:space="0" w:color="auto" w:frame="1"/>
        </w:rPr>
        <w:drawing>
          <wp:inline distT="0" distB="0" distL="0" distR="0" wp14:anchorId="0317496B" wp14:editId="79AC5821">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84E735"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7" w:tgtFrame="_self" w:history="1">
        <w:r w:rsidR="00321770" w:rsidRPr="00321770">
          <w:rPr>
            <w:rFonts w:ascii="Arial" w:eastAsia="Times New Roman" w:hAnsi="Arial" w:cs="Arial"/>
            <w:b/>
            <w:bCs/>
            <w:color w:val="005A8C"/>
            <w:sz w:val="18"/>
            <w:szCs w:val="18"/>
            <w:u w:val="single"/>
            <w:bdr w:val="none" w:sz="0" w:space="0" w:color="auto" w:frame="1"/>
          </w:rPr>
          <w:t>Clinical Quality Information</w:t>
        </w:r>
      </w:hyperlink>
    </w:p>
    <w:p w14:paraId="33A69BF2" w14:textId="734E7BE1" w:rsidR="00321770" w:rsidRPr="00321770" w:rsidRDefault="00321770" w:rsidP="00321770">
      <w:pPr>
        <w:spacing w:after="0" w:line="240" w:lineRule="auto"/>
        <w:rPr>
          <w:rFonts w:ascii="Times New Roman" w:eastAsia="Times New Roman" w:hAnsi="Times New Roman" w:cs="Times New Roman"/>
          <w:sz w:val="20"/>
          <w:szCs w:val="20"/>
        </w:rPr>
      </w:pPr>
      <w:r w:rsidRPr="00321770">
        <w:rPr>
          <w:rFonts w:ascii="Arial" w:eastAsia="Times New Roman" w:hAnsi="Arial" w:cs="Arial"/>
          <w:noProof/>
          <w:color w:val="5B5B5B"/>
          <w:sz w:val="18"/>
          <w:szCs w:val="18"/>
          <w:bdr w:val="none" w:sz="0" w:space="0" w:color="auto" w:frame="1"/>
        </w:rPr>
        <w:drawing>
          <wp:inline distT="0" distB="0" distL="0" distR="0" wp14:anchorId="2F685009" wp14:editId="51B3A1AE">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B95587" w14:textId="77777777" w:rsidR="00321770" w:rsidRPr="00321770" w:rsidRDefault="008A0D9F" w:rsidP="00321770">
      <w:pPr>
        <w:spacing w:after="0" w:line="336" w:lineRule="atLeast"/>
        <w:rPr>
          <w:rFonts w:ascii="Times New Roman" w:eastAsia="Times New Roman" w:hAnsi="Times New Roman" w:cs="Times New Roman"/>
          <w:sz w:val="20"/>
          <w:szCs w:val="20"/>
        </w:rPr>
      </w:pPr>
      <w:hyperlink r:id="rId48" w:tgtFrame="_self" w:history="1">
        <w:r w:rsidR="00321770" w:rsidRPr="00321770">
          <w:rPr>
            <w:rFonts w:ascii="Arial" w:eastAsia="Times New Roman" w:hAnsi="Arial" w:cs="Arial"/>
            <w:b/>
            <w:bCs/>
            <w:color w:val="005A8C"/>
            <w:sz w:val="18"/>
            <w:szCs w:val="18"/>
            <w:u w:val="single"/>
            <w:bdr w:val="none" w:sz="0" w:space="0" w:color="auto" w:frame="1"/>
          </w:rPr>
          <w:t>Structured Documents</w:t>
        </w:r>
      </w:hyperlink>
    </w:p>
    <w:p w14:paraId="7612E1E0"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PRODUCT TYPE</w:t>
      </w:r>
    </w:p>
    <w:p w14:paraId="4D70334E" w14:textId="77777777" w:rsidR="00321770" w:rsidRPr="00321770" w:rsidRDefault="00321770" w:rsidP="00321770">
      <w:pPr>
        <w:numPr>
          <w:ilvl w:val="0"/>
          <w:numId w:val="9"/>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Implementation Guide</w:t>
      </w:r>
    </w:p>
    <w:p w14:paraId="646D0496"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STAKEHOLDERS</w:t>
      </w:r>
    </w:p>
    <w:p w14:paraId="4555D2BF"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Clinical Decision Support Systems Vendors</w:t>
      </w:r>
    </w:p>
    <w:p w14:paraId="0882C494"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EHR, PHR Vendors</w:t>
      </w:r>
    </w:p>
    <w:p w14:paraId="1BBC176B"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Health Care IT Vendors</w:t>
      </w:r>
    </w:p>
    <w:p w14:paraId="19DB1973"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Healthcare Institutions</w:t>
      </w:r>
    </w:p>
    <w:p w14:paraId="056BFF63"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Lab Vendors</w:t>
      </w:r>
    </w:p>
    <w:p w14:paraId="1B312BB2"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Payors</w:t>
      </w:r>
    </w:p>
    <w:p w14:paraId="4865FE04" w14:textId="77777777" w:rsidR="00321770" w:rsidRPr="00321770" w:rsidRDefault="00321770" w:rsidP="00321770">
      <w:pPr>
        <w:numPr>
          <w:ilvl w:val="0"/>
          <w:numId w:val="10"/>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Quality Reporting Agencies</w:t>
      </w:r>
    </w:p>
    <w:p w14:paraId="0BCEBBB2"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FAMILY</w:t>
      </w:r>
    </w:p>
    <w:p w14:paraId="15033FC8" w14:textId="77777777" w:rsidR="00321770" w:rsidRPr="00321770" w:rsidRDefault="00321770" w:rsidP="00321770">
      <w:pPr>
        <w:numPr>
          <w:ilvl w:val="0"/>
          <w:numId w:val="11"/>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CDA</w:t>
      </w:r>
    </w:p>
    <w:p w14:paraId="38B2A443"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CURRENT STATE</w:t>
      </w:r>
    </w:p>
    <w:p w14:paraId="3854788E" w14:textId="77777777" w:rsidR="00321770" w:rsidRPr="00321770" w:rsidRDefault="00321770" w:rsidP="00321770">
      <w:pPr>
        <w:numPr>
          <w:ilvl w:val="0"/>
          <w:numId w:val="12"/>
        </w:numPr>
        <w:shd w:val="clear" w:color="auto" w:fill="F8F8F8"/>
        <w:spacing w:after="30"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Active</w:t>
      </w:r>
    </w:p>
    <w:p w14:paraId="1BA1ADBD" w14:textId="77777777" w:rsidR="00321770" w:rsidRPr="00321770" w:rsidRDefault="00321770" w:rsidP="00321770">
      <w:pPr>
        <w:spacing w:before="300" w:after="150" w:line="240" w:lineRule="auto"/>
        <w:outlineLvl w:val="2"/>
        <w:rPr>
          <w:rFonts w:ascii="Arial" w:eastAsia="Times New Roman" w:hAnsi="Arial" w:cs="Arial"/>
          <w:b/>
          <w:bCs/>
          <w:color w:val="5B5B5B"/>
          <w:sz w:val="20"/>
          <w:szCs w:val="20"/>
        </w:rPr>
      </w:pPr>
      <w:r w:rsidRPr="00321770">
        <w:rPr>
          <w:rFonts w:ascii="Arial" w:eastAsia="Times New Roman" w:hAnsi="Arial" w:cs="Arial"/>
          <w:b/>
          <w:bCs/>
          <w:color w:val="5B5B5B"/>
          <w:sz w:val="20"/>
          <w:szCs w:val="20"/>
        </w:rPr>
        <w:t>REALM</w:t>
      </w:r>
    </w:p>
    <w:p w14:paraId="2492F072" w14:textId="77777777" w:rsidR="00321770" w:rsidRPr="00321770" w:rsidRDefault="00321770" w:rsidP="00321770">
      <w:pPr>
        <w:numPr>
          <w:ilvl w:val="0"/>
          <w:numId w:val="13"/>
        </w:numPr>
        <w:shd w:val="clear" w:color="auto" w:fill="F8F8F8"/>
        <w:spacing w:line="300" w:lineRule="atLeast"/>
        <w:ind w:left="810" w:right="435"/>
        <w:rPr>
          <w:rFonts w:ascii="Arial" w:eastAsia="Times New Roman" w:hAnsi="Arial" w:cs="Arial"/>
          <w:color w:val="5B5B5B"/>
          <w:sz w:val="18"/>
          <w:szCs w:val="18"/>
        </w:rPr>
      </w:pPr>
      <w:r w:rsidRPr="00321770">
        <w:rPr>
          <w:rFonts w:ascii="Arial" w:eastAsia="Times New Roman" w:hAnsi="Arial" w:cs="Arial"/>
          <w:color w:val="5B5B5B"/>
          <w:sz w:val="18"/>
          <w:szCs w:val="18"/>
        </w:rPr>
        <w:t>US Realm</w:t>
      </w:r>
    </w:p>
    <w:sectPr w:rsidR="00321770" w:rsidRPr="003217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Yan Heras" w:date="2022-11-26T23:49:00Z" w:initials="YH">
    <w:p w14:paraId="4631FF3B" w14:textId="7B0818DE" w:rsidR="008A0D9F" w:rsidRDefault="008A0D9F">
      <w:pPr>
        <w:pStyle w:val="CommentText"/>
      </w:pPr>
      <w:r>
        <w:rPr>
          <w:rStyle w:val="CommentReference"/>
        </w:rPr>
        <w:annotationRef/>
      </w:r>
      <w:r>
        <w:t>Change this from 5.1 to 5.3</w:t>
      </w:r>
    </w:p>
  </w:comment>
  <w:comment w:id="19" w:author="Yan Heras" w:date="2022-11-26T23:43:00Z" w:initials="YH">
    <w:p w14:paraId="07AEEDAC" w14:textId="0AA32C60" w:rsidR="009A3681" w:rsidRDefault="009A3681">
      <w:pPr>
        <w:pStyle w:val="CommentText"/>
      </w:pPr>
      <w:r>
        <w:rPr>
          <w:rStyle w:val="CommentReference"/>
        </w:rPr>
        <w:annotationRef/>
      </w:r>
      <w:r>
        <w:rPr>
          <w:rStyle w:val="CommentReference"/>
        </w:rPr>
        <w:t>Move this entry up and above the entry for 5.2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31FF3B" w15:done="0"/>
  <w15:commentEx w15:paraId="07AEED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D2473" w16cex:dateUtc="2022-11-27T07:49:00Z"/>
  <w16cex:commentExtensible w16cex:durableId="272D2305" w16cex:dateUtc="2022-11-27T07: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31FF3B" w16cid:durableId="272D2473"/>
  <w16cid:commentId w16cid:paraId="07AEEDAC" w16cid:durableId="272D2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46A"/>
    <w:multiLevelType w:val="multilevel"/>
    <w:tmpl w:val="94D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8DA"/>
    <w:multiLevelType w:val="multilevel"/>
    <w:tmpl w:val="147A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2CD2"/>
    <w:multiLevelType w:val="multilevel"/>
    <w:tmpl w:val="537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4556"/>
    <w:multiLevelType w:val="multilevel"/>
    <w:tmpl w:val="89F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B0634"/>
    <w:multiLevelType w:val="multilevel"/>
    <w:tmpl w:val="50E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913B1"/>
    <w:multiLevelType w:val="multilevel"/>
    <w:tmpl w:val="492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028D1"/>
    <w:multiLevelType w:val="multilevel"/>
    <w:tmpl w:val="0BA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33128"/>
    <w:multiLevelType w:val="multilevel"/>
    <w:tmpl w:val="EF00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556FE"/>
    <w:multiLevelType w:val="multilevel"/>
    <w:tmpl w:val="2B5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D3F2F"/>
    <w:multiLevelType w:val="multilevel"/>
    <w:tmpl w:val="446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F2A11"/>
    <w:multiLevelType w:val="multilevel"/>
    <w:tmpl w:val="0E9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B2B5B"/>
    <w:multiLevelType w:val="multilevel"/>
    <w:tmpl w:val="1F0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E36D8"/>
    <w:multiLevelType w:val="multilevel"/>
    <w:tmpl w:val="538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D5A4F"/>
    <w:multiLevelType w:val="multilevel"/>
    <w:tmpl w:val="B6A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378A7"/>
    <w:multiLevelType w:val="multilevel"/>
    <w:tmpl w:val="D3A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25A6D"/>
    <w:multiLevelType w:val="multilevel"/>
    <w:tmpl w:val="B9F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E76F6"/>
    <w:multiLevelType w:val="multilevel"/>
    <w:tmpl w:val="26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D6B79"/>
    <w:multiLevelType w:val="multilevel"/>
    <w:tmpl w:val="78D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91B21"/>
    <w:multiLevelType w:val="multilevel"/>
    <w:tmpl w:val="EC7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8"/>
  </w:num>
  <w:num w:numId="9">
    <w:abstractNumId w:val="6"/>
  </w:num>
  <w:num w:numId="10">
    <w:abstractNumId w:val="10"/>
  </w:num>
  <w:num w:numId="11">
    <w:abstractNumId w:val="17"/>
  </w:num>
  <w:num w:numId="12">
    <w:abstractNumId w:val="16"/>
  </w:num>
  <w:num w:numId="13">
    <w:abstractNumId w:val="0"/>
  </w:num>
  <w:num w:numId="14">
    <w:abstractNumId w:val="18"/>
  </w:num>
  <w:num w:numId="15">
    <w:abstractNumId w:val="5"/>
  </w:num>
  <w:num w:numId="16">
    <w:abstractNumId w:val="15"/>
  </w:num>
  <w:num w:numId="17">
    <w:abstractNumId w:val="11"/>
  </w:num>
  <w:num w:numId="18">
    <w:abstractNumId w:val="2"/>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70"/>
    <w:rsid w:val="00321770"/>
    <w:rsid w:val="006052D4"/>
    <w:rsid w:val="008A0D9F"/>
    <w:rsid w:val="009A3681"/>
    <w:rsid w:val="00AC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5B90"/>
  <w15:chartTrackingRefBased/>
  <w15:docId w15:val="{17CC23BE-89E7-4460-845F-C28636E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7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17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17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770"/>
    <w:rPr>
      <w:rFonts w:ascii="Times New Roman" w:eastAsia="Times New Roman" w:hAnsi="Times New Roman" w:cs="Times New Roman"/>
      <w:b/>
      <w:bCs/>
      <w:sz w:val="27"/>
      <w:szCs w:val="27"/>
    </w:rPr>
  </w:style>
  <w:style w:type="character" w:customStyle="1" w:styleId="closebtn">
    <w:name w:val="closebtn"/>
    <w:basedOn w:val="DefaultParagraphFont"/>
    <w:rsid w:val="00321770"/>
  </w:style>
  <w:style w:type="paragraph" w:styleId="NormalWeb">
    <w:name w:val="Normal (Web)"/>
    <w:basedOn w:val="Normal"/>
    <w:uiPriority w:val="99"/>
    <w:semiHidden/>
    <w:unhideWhenUsed/>
    <w:rsid w:val="003217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770"/>
    <w:rPr>
      <w:b/>
      <w:bCs/>
    </w:rPr>
  </w:style>
  <w:style w:type="character" w:styleId="Hyperlink">
    <w:name w:val="Hyperlink"/>
    <w:basedOn w:val="DefaultParagraphFont"/>
    <w:uiPriority w:val="99"/>
    <w:semiHidden/>
    <w:unhideWhenUsed/>
    <w:rsid w:val="00321770"/>
    <w:rPr>
      <w:color w:val="0000FF"/>
      <w:u w:val="single"/>
    </w:rPr>
  </w:style>
  <w:style w:type="paragraph" w:styleId="z-TopofForm">
    <w:name w:val="HTML Top of Form"/>
    <w:basedOn w:val="Normal"/>
    <w:next w:val="Normal"/>
    <w:link w:val="z-TopofFormChar"/>
    <w:hidden/>
    <w:uiPriority w:val="99"/>
    <w:semiHidden/>
    <w:unhideWhenUsed/>
    <w:rsid w:val="003217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17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17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1770"/>
    <w:rPr>
      <w:rFonts w:ascii="Arial" w:eastAsia="Times New Roman" w:hAnsi="Arial" w:cs="Arial"/>
      <w:vanish/>
      <w:sz w:val="16"/>
      <w:szCs w:val="16"/>
    </w:rPr>
  </w:style>
  <w:style w:type="character" w:customStyle="1" w:styleId="simplecms">
    <w:name w:val="simplecms"/>
    <w:basedOn w:val="DefaultParagraphFont"/>
    <w:rsid w:val="00321770"/>
  </w:style>
  <w:style w:type="character" w:customStyle="1" w:styleId="documentlink">
    <w:name w:val="documentlink"/>
    <w:basedOn w:val="DefaultParagraphFont"/>
    <w:rsid w:val="00321770"/>
  </w:style>
  <w:style w:type="character" w:customStyle="1" w:styleId="documentfilesize">
    <w:name w:val="documentfilesize"/>
    <w:basedOn w:val="DefaultParagraphFont"/>
    <w:rsid w:val="00321770"/>
  </w:style>
  <w:style w:type="paragraph" w:customStyle="1" w:styleId="box-list">
    <w:name w:val="box-list"/>
    <w:basedOn w:val="Normal"/>
    <w:rsid w:val="003217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demark">
    <w:name w:val="trademark"/>
    <w:basedOn w:val="Normal"/>
    <w:rsid w:val="0032177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3681"/>
    <w:rPr>
      <w:sz w:val="16"/>
      <w:szCs w:val="16"/>
    </w:rPr>
  </w:style>
  <w:style w:type="paragraph" w:styleId="CommentText">
    <w:name w:val="annotation text"/>
    <w:basedOn w:val="Normal"/>
    <w:link w:val="CommentTextChar"/>
    <w:uiPriority w:val="99"/>
    <w:semiHidden/>
    <w:unhideWhenUsed/>
    <w:rsid w:val="009A3681"/>
    <w:pPr>
      <w:spacing w:line="240" w:lineRule="auto"/>
    </w:pPr>
    <w:rPr>
      <w:sz w:val="20"/>
      <w:szCs w:val="20"/>
    </w:rPr>
  </w:style>
  <w:style w:type="character" w:customStyle="1" w:styleId="CommentTextChar">
    <w:name w:val="Comment Text Char"/>
    <w:basedOn w:val="DefaultParagraphFont"/>
    <w:link w:val="CommentText"/>
    <w:uiPriority w:val="99"/>
    <w:semiHidden/>
    <w:rsid w:val="009A3681"/>
    <w:rPr>
      <w:sz w:val="20"/>
      <w:szCs w:val="20"/>
    </w:rPr>
  </w:style>
  <w:style w:type="paragraph" w:styleId="CommentSubject">
    <w:name w:val="annotation subject"/>
    <w:basedOn w:val="CommentText"/>
    <w:next w:val="CommentText"/>
    <w:link w:val="CommentSubjectChar"/>
    <w:uiPriority w:val="99"/>
    <w:semiHidden/>
    <w:unhideWhenUsed/>
    <w:rsid w:val="009A3681"/>
    <w:rPr>
      <w:b/>
      <w:bCs/>
    </w:rPr>
  </w:style>
  <w:style w:type="character" w:customStyle="1" w:styleId="CommentSubjectChar">
    <w:name w:val="Comment Subject Char"/>
    <w:basedOn w:val="CommentTextChar"/>
    <w:link w:val="CommentSubject"/>
    <w:uiPriority w:val="99"/>
    <w:semiHidden/>
    <w:rsid w:val="009A36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2405">
      <w:bodyDiv w:val="1"/>
      <w:marLeft w:val="0"/>
      <w:marRight w:val="0"/>
      <w:marTop w:val="0"/>
      <w:marBottom w:val="0"/>
      <w:divBdr>
        <w:top w:val="none" w:sz="0" w:space="0" w:color="auto"/>
        <w:left w:val="none" w:sz="0" w:space="0" w:color="auto"/>
        <w:bottom w:val="none" w:sz="0" w:space="0" w:color="auto"/>
        <w:right w:val="none" w:sz="0" w:space="0" w:color="auto"/>
      </w:divBdr>
      <w:divsChild>
        <w:div w:id="338970513">
          <w:marLeft w:val="0"/>
          <w:marRight w:val="0"/>
          <w:marTop w:val="0"/>
          <w:marBottom w:val="225"/>
          <w:divBdr>
            <w:top w:val="none" w:sz="0" w:space="0" w:color="auto"/>
            <w:left w:val="none" w:sz="0" w:space="0" w:color="auto"/>
            <w:bottom w:val="none" w:sz="0" w:space="0" w:color="auto"/>
            <w:right w:val="none" w:sz="0" w:space="0" w:color="auto"/>
          </w:divBdr>
        </w:div>
        <w:div w:id="1581056850">
          <w:marLeft w:val="0"/>
          <w:marRight w:val="0"/>
          <w:marTop w:val="0"/>
          <w:marBottom w:val="0"/>
          <w:divBdr>
            <w:top w:val="none" w:sz="0" w:space="0" w:color="auto"/>
            <w:left w:val="none" w:sz="0" w:space="0" w:color="auto"/>
            <w:bottom w:val="none" w:sz="0" w:space="0" w:color="auto"/>
            <w:right w:val="none" w:sz="0" w:space="0" w:color="auto"/>
          </w:divBdr>
          <w:divsChild>
            <w:div w:id="771819615">
              <w:marLeft w:val="0"/>
              <w:marRight w:val="0"/>
              <w:marTop w:val="0"/>
              <w:marBottom w:val="0"/>
              <w:divBdr>
                <w:top w:val="none" w:sz="0" w:space="0" w:color="auto"/>
                <w:left w:val="none" w:sz="0" w:space="0" w:color="auto"/>
                <w:bottom w:val="none" w:sz="0" w:space="0" w:color="auto"/>
                <w:right w:val="none" w:sz="0" w:space="0" w:color="auto"/>
              </w:divBdr>
            </w:div>
            <w:div w:id="1102337100">
              <w:marLeft w:val="0"/>
              <w:marRight w:val="0"/>
              <w:marTop w:val="0"/>
              <w:marBottom w:val="0"/>
              <w:divBdr>
                <w:top w:val="none" w:sz="0" w:space="0" w:color="auto"/>
                <w:left w:val="none" w:sz="0" w:space="0" w:color="auto"/>
                <w:bottom w:val="none" w:sz="0" w:space="0" w:color="auto"/>
                <w:right w:val="none" w:sz="0" w:space="0" w:color="auto"/>
              </w:divBdr>
              <w:divsChild>
                <w:div w:id="1696341439">
                  <w:marLeft w:val="0"/>
                  <w:marRight w:val="0"/>
                  <w:marTop w:val="0"/>
                  <w:marBottom w:val="0"/>
                  <w:divBdr>
                    <w:top w:val="none" w:sz="0" w:space="0" w:color="auto"/>
                    <w:left w:val="none" w:sz="0" w:space="0" w:color="auto"/>
                    <w:bottom w:val="none" w:sz="0" w:space="0" w:color="auto"/>
                    <w:right w:val="none" w:sz="0" w:space="0" w:color="auto"/>
                  </w:divBdr>
                  <w:divsChild>
                    <w:div w:id="896163662">
                      <w:marLeft w:val="0"/>
                      <w:marRight w:val="0"/>
                      <w:marTop w:val="0"/>
                      <w:marBottom w:val="0"/>
                      <w:divBdr>
                        <w:top w:val="none" w:sz="0" w:space="0" w:color="auto"/>
                        <w:left w:val="none" w:sz="0" w:space="0" w:color="auto"/>
                        <w:bottom w:val="none" w:sz="0" w:space="0" w:color="auto"/>
                        <w:right w:val="none" w:sz="0" w:space="0" w:color="auto"/>
                      </w:divBdr>
                      <w:divsChild>
                        <w:div w:id="1038241967">
                          <w:marLeft w:val="0"/>
                          <w:marRight w:val="0"/>
                          <w:marTop w:val="0"/>
                          <w:marBottom w:val="0"/>
                          <w:divBdr>
                            <w:top w:val="single" w:sz="6" w:space="0" w:color="BABCBE"/>
                            <w:left w:val="single" w:sz="6" w:space="0" w:color="BABCBE"/>
                            <w:bottom w:val="single" w:sz="6" w:space="0" w:color="BABCBE"/>
                            <w:right w:val="single" w:sz="6" w:space="0" w:color="BABCBE"/>
                          </w:divBdr>
                        </w:div>
                      </w:divsChild>
                    </w:div>
                  </w:divsChild>
                </w:div>
              </w:divsChild>
            </w:div>
            <w:div w:id="712921306">
              <w:marLeft w:val="360"/>
              <w:marRight w:val="360"/>
              <w:marTop w:val="360"/>
              <w:marBottom w:val="360"/>
              <w:divBdr>
                <w:top w:val="none" w:sz="0" w:space="0" w:color="auto"/>
                <w:left w:val="none" w:sz="0" w:space="0" w:color="auto"/>
                <w:bottom w:val="none" w:sz="0" w:space="0" w:color="auto"/>
                <w:right w:val="none" w:sz="0" w:space="0" w:color="auto"/>
              </w:divBdr>
              <w:divsChild>
                <w:div w:id="1000617441">
                  <w:marLeft w:val="0"/>
                  <w:marRight w:val="0"/>
                  <w:marTop w:val="0"/>
                  <w:marBottom w:val="300"/>
                  <w:divBdr>
                    <w:top w:val="none" w:sz="0" w:space="0" w:color="auto"/>
                    <w:left w:val="none" w:sz="0" w:space="0" w:color="auto"/>
                    <w:bottom w:val="none" w:sz="0" w:space="0" w:color="auto"/>
                    <w:right w:val="none" w:sz="0" w:space="0" w:color="auto"/>
                  </w:divBdr>
                </w:div>
                <w:div w:id="1012489197">
                  <w:marLeft w:val="0"/>
                  <w:marRight w:val="0"/>
                  <w:marTop w:val="0"/>
                  <w:marBottom w:val="0"/>
                  <w:divBdr>
                    <w:top w:val="none" w:sz="0" w:space="0" w:color="auto"/>
                    <w:left w:val="none" w:sz="0" w:space="0" w:color="auto"/>
                    <w:bottom w:val="none" w:sz="0" w:space="0" w:color="auto"/>
                    <w:right w:val="none" w:sz="0" w:space="0" w:color="auto"/>
                  </w:divBdr>
                  <w:divsChild>
                    <w:div w:id="1481969563">
                      <w:marLeft w:val="35"/>
                      <w:marRight w:val="0"/>
                      <w:marTop w:val="0"/>
                      <w:marBottom w:val="0"/>
                      <w:divBdr>
                        <w:top w:val="none" w:sz="0" w:space="0" w:color="auto"/>
                        <w:left w:val="none" w:sz="0" w:space="0" w:color="auto"/>
                        <w:bottom w:val="none" w:sz="0" w:space="0" w:color="auto"/>
                        <w:right w:val="none" w:sz="0" w:space="0" w:color="auto"/>
                      </w:divBdr>
                      <w:divsChild>
                        <w:div w:id="122238485">
                          <w:marLeft w:val="0"/>
                          <w:marRight w:val="0"/>
                          <w:marTop w:val="0"/>
                          <w:marBottom w:val="0"/>
                          <w:divBdr>
                            <w:top w:val="none" w:sz="0" w:space="0" w:color="auto"/>
                            <w:left w:val="none" w:sz="0" w:space="0" w:color="auto"/>
                            <w:bottom w:val="none" w:sz="0" w:space="0" w:color="auto"/>
                            <w:right w:val="none" w:sz="0" w:space="0" w:color="auto"/>
                          </w:divBdr>
                        </w:div>
                        <w:div w:id="1495805232">
                          <w:marLeft w:val="0"/>
                          <w:marRight w:val="0"/>
                          <w:marTop w:val="0"/>
                          <w:marBottom w:val="0"/>
                          <w:divBdr>
                            <w:top w:val="none" w:sz="0" w:space="0" w:color="auto"/>
                            <w:left w:val="none" w:sz="0" w:space="0" w:color="auto"/>
                            <w:bottom w:val="none" w:sz="0" w:space="0" w:color="auto"/>
                            <w:right w:val="none" w:sz="0" w:space="0" w:color="auto"/>
                          </w:divBdr>
                        </w:div>
                        <w:div w:id="534731481">
                          <w:marLeft w:val="0"/>
                          <w:marRight w:val="0"/>
                          <w:marTop w:val="0"/>
                          <w:marBottom w:val="0"/>
                          <w:divBdr>
                            <w:top w:val="none" w:sz="0" w:space="0" w:color="auto"/>
                            <w:left w:val="none" w:sz="0" w:space="0" w:color="auto"/>
                            <w:bottom w:val="none" w:sz="0" w:space="0" w:color="auto"/>
                            <w:right w:val="none" w:sz="0" w:space="0" w:color="auto"/>
                          </w:divBdr>
                        </w:div>
                        <w:div w:id="1402020192">
                          <w:marLeft w:val="0"/>
                          <w:marRight w:val="0"/>
                          <w:marTop w:val="0"/>
                          <w:marBottom w:val="0"/>
                          <w:divBdr>
                            <w:top w:val="none" w:sz="0" w:space="0" w:color="auto"/>
                            <w:left w:val="none" w:sz="0" w:space="0" w:color="auto"/>
                            <w:bottom w:val="none" w:sz="0" w:space="0" w:color="auto"/>
                            <w:right w:val="none" w:sz="0" w:space="0" w:color="auto"/>
                          </w:divBdr>
                        </w:div>
                        <w:div w:id="2100909461">
                          <w:marLeft w:val="0"/>
                          <w:marRight w:val="0"/>
                          <w:marTop w:val="0"/>
                          <w:marBottom w:val="0"/>
                          <w:divBdr>
                            <w:top w:val="none" w:sz="0" w:space="0" w:color="auto"/>
                            <w:left w:val="none" w:sz="0" w:space="0" w:color="auto"/>
                            <w:bottom w:val="none" w:sz="0" w:space="0" w:color="auto"/>
                            <w:right w:val="none" w:sz="0" w:space="0" w:color="auto"/>
                          </w:divBdr>
                        </w:div>
                      </w:divsChild>
                    </w:div>
                    <w:div w:id="1247761491">
                      <w:marLeft w:val="225"/>
                      <w:marRight w:val="0"/>
                      <w:marTop w:val="0"/>
                      <w:marBottom w:val="0"/>
                      <w:divBdr>
                        <w:top w:val="none" w:sz="0" w:space="0" w:color="auto"/>
                        <w:left w:val="none" w:sz="0" w:space="0" w:color="auto"/>
                        <w:bottom w:val="none" w:sz="0" w:space="0" w:color="auto"/>
                        <w:right w:val="none" w:sz="0" w:space="0" w:color="auto"/>
                      </w:divBdr>
                    </w:div>
                    <w:div w:id="1729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10687">
          <w:marLeft w:val="0"/>
          <w:marRight w:val="336"/>
          <w:marTop w:val="0"/>
          <w:marBottom w:val="0"/>
          <w:divBdr>
            <w:top w:val="none" w:sz="0" w:space="0" w:color="auto"/>
            <w:left w:val="none" w:sz="0" w:space="0" w:color="auto"/>
            <w:bottom w:val="none" w:sz="0" w:space="0" w:color="auto"/>
            <w:right w:val="none" w:sz="0" w:space="0" w:color="auto"/>
          </w:divBdr>
        </w:div>
        <w:div w:id="526795469">
          <w:marLeft w:val="0"/>
          <w:marRight w:val="336"/>
          <w:marTop w:val="0"/>
          <w:marBottom w:val="0"/>
          <w:divBdr>
            <w:top w:val="none" w:sz="0" w:space="0" w:color="auto"/>
            <w:left w:val="none" w:sz="0" w:space="0" w:color="auto"/>
            <w:bottom w:val="none" w:sz="0" w:space="0" w:color="auto"/>
            <w:right w:val="none" w:sz="0" w:space="0" w:color="auto"/>
          </w:divBdr>
        </w:div>
        <w:div w:id="1395349902">
          <w:marLeft w:val="0"/>
          <w:marRight w:val="336"/>
          <w:marTop w:val="0"/>
          <w:marBottom w:val="0"/>
          <w:divBdr>
            <w:top w:val="none" w:sz="0" w:space="0" w:color="auto"/>
            <w:left w:val="none" w:sz="0" w:space="0" w:color="auto"/>
            <w:bottom w:val="none" w:sz="0" w:space="0" w:color="auto"/>
            <w:right w:val="none" w:sz="0" w:space="0" w:color="auto"/>
          </w:divBdr>
        </w:div>
        <w:div w:id="108866590">
          <w:marLeft w:val="0"/>
          <w:marRight w:val="336"/>
          <w:marTop w:val="0"/>
          <w:marBottom w:val="0"/>
          <w:divBdr>
            <w:top w:val="none" w:sz="0" w:space="0" w:color="auto"/>
            <w:left w:val="none" w:sz="0" w:space="0" w:color="auto"/>
            <w:bottom w:val="none" w:sz="0" w:space="0" w:color="auto"/>
            <w:right w:val="none" w:sz="0" w:space="0" w:color="auto"/>
          </w:divBdr>
        </w:div>
        <w:div w:id="1031733378">
          <w:marLeft w:val="0"/>
          <w:marRight w:val="33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l7.org/documentcenter/public/standards/dstu/CDAR2_IG_QRDA_I_R1_STU5.1_2018DEC_2019OCTerrata.zip" TargetMode="External"/><Relationship Id="rId18"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26" Type="http://schemas.openxmlformats.org/officeDocument/2006/relationships/comments" Target="comments.xml"/><Relationship Id="rId39" Type="http://schemas.openxmlformats.org/officeDocument/2006/relationships/hyperlink" Target="http://www.hl7.org/documentcenter/public/standards/dstu/CDAR2_IG_QRDA_I_R1_STU5.1_2018DEC_2019OCTerrata.zip" TargetMode="External"/><Relationship Id="rId3" Type="http://schemas.openxmlformats.org/officeDocument/2006/relationships/settings" Target="settings.xml"/><Relationship Id="rId21" Type="http://schemas.openxmlformats.org/officeDocument/2006/relationships/hyperlink" Target="https://www.hl7.org/documentcenter/public/standards/dstu/CDAR2_IG_QRDA_I_R3.1_Errata_2017APR.zip" TargetMode="External"/><Relationship Id="rId34" Type="http://schemas.openxmlformats.org/officeDocument/2006/relationships/hyperlink" Target="https://jira.hl7.org/projects/CDA/issues" TargetMode="External"/><Relationship Id="rId42" Type="http://schemas.openxmlformats.org/officeDocument/2006/relationships/hyperlink" Target="http://www.hl7.org/documentcenter/public/standards/dstu/CDAR2_QRDA_I_R1_DSTU3_2015JUN.zip" TargetMode="External"/><Relationship Id="rId47" Type="http://schemas.openxmlformats.org/officeDocument/2006/relationships/hyperlink" Target="http://www.hl7.org/Special/committees/cqi/index.cfm" TargetMode="External"/><Relationship Id="rId50" Type="http://schemas.microsoft.com/office/2011/relationships/people" Target="people.xml"/><Relationship Id="rId7" Type="http://schemas.openxmlformats.org/officeDocument/2006/relationships/hyperlink" Target="https://www.hl7.org/documentcenter/public/standards/dstu/CDAR2_IG_QRDA_I_R1_STU5.3_2021NOV.zip" TargetMode="External"/><Relationship Id="rId12"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17" Type="http://schemas.openxmlformats.org/officeDocument/2006/relationships/hyperlink" Target="https://www.hl7.org/documentcenter/public/standards/dstu/CDAR2_IG_QRDA_I_R1_STU5_2017DEC.zip" TargetMode="External"/><Relationship Id="rId25" Type="http://schemas.openxmlformats.org/officeDocument/2006/relationships/hyperlink" Target="https://www.hl7.org/documentcenter/public/standards/dstu/2008sep/CDAR2_QRDA_R1_DSTU_2009APR.zip" TargetMode="External"/><Relationship Id="rId33" Type="http://schemas.openxmlformats.org/officeDocument/2006/relationships/hyperlink" Target="http://www.hl7.org/documentcenter/private/standards/cda/CDAR2_IG_QRDA_SUPPLUSECASE_R1_INFORM_2018JUL.pdf" TargetMode="External"/><Relationship Id="rId38" Type="http://schemas.openxmlformats.org/officeDocument/2006/relationships/hyperlink" Target="http://www.hl7.org/documentcenter/public/standards/dstu/CDAR2_IG_QRDA_I_R1_STU5.3_2021NOV.zip" TargetMode="External"/><Relationship Id="rId46"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20" Type="http://schemas.openxmlformats.org/officeDocument/2006/relationships/hyperlink" Target="https://www.hl7.org/documentcenter/public/standards/dstu/CDAR2_IG_QRDA_I_R3.1_Errata_2017APR.zip" TargetMode="External"/><Relationship Id="rId29" Type="http://schemas.microsoft.com/office/2018/08/relationships/commentsExtensible" Target="commentsExtensible.xml"/><Relationship Id="rId41" Type="http://schemas.openxmlformats.org/officeDocument/2006/relationships/hyperlink" Target="http://www.hl7.org/documentcenter/public/standards/dstu/CDAR2_IG_QRDA_I_R1_S4_2017JAN.zip" TargetMode="External"/><Relationship Id="rId1" Type="http://schemas.openxmlformats.org/officeDocument/2006/relationships/numbering" Target="numbering.xml"/><Relationship Id="rId6" Type="http://schemas.openxmlformats.org/officeDocument/2006/relationships/hyperlink" Target="https://jira.hl7.org/browse/CDA-20559?jql=project%3D%22CDA%20Specification%20Feedback%22%20and%20Specification%20%3D%20%22Quality%20Reporting%20Document%20Architecture%20Category%20I%20(CDA)%20%5BCDA-qrdaone%5D%22%20and%20%22Raised%20in%20Version%22%20%3D%201.5.3" TargetMode="External"/><Relationship Id="rId11" Type="http://schemas.openxmlformats.org/officeDocument/2006/relationships/hyperlink" Target="https://www.hl7.org/documentcenter/public/standards/dstu/CDAR2_IG_QRDA_I_R1_STU5.2_2020FEB.zip" TargetMode="External"/><Relationship Id="rId24" Type="http://schemas.openxmlformats.org/officeDocument/2006/relationships/hyperlink" Target="https://www.hl7.org/documentcenter/public/standards/dstu/CDAR2IG_QRDAI_DSTUR2_Errata_2014JUN.zip" TargetMode="External"/><Relationship Id="rId32" Type="http://schemas.openxmlformats.org/officeDocument/2006/relationships/image" Target="media/image2.gif"/><Relationship Id="rId37" Type="http://schemas.openxmlformats.org/officeDocument/2006/relationships/hyperlink" Target="https://jira.hl7.org/projects/CDA/issues" TargetMode="External"/><Relationship Id="rId40" Type="http://schemas.openxmlformats.org/officeDocument/2006/relationships/hyperlink" Target="http://www.hl7.org/documentcenter/public/standards/dstu/CDAR2_IG_QRDA_I_R1_STU5_2017DEC.zip" TargetMode="External"/><Relationship Id="rId45" Type="http://schemas.openxmlformats.org/officeDocument/2006/relationships/hyperlink" Target="http://www.hl7.org/documentcenter/public/standards/dstu/2008sep/CDAR2_QRDA_R1_DSTU_2009APR.zip" TargetMode="External"/><Relationship Id="rId5" Type="http://schemas.openxmlformats.org/officeDocument/2006/relationships/hyperlink" Target="http://www.hl7.org/implement/standards/index.cfm?ref=nav" TargetMode="External"/><Relationship Id="rId15" Type="http://schemas.openxmlformats.org/officeDocument/2006/relationships/hyperlink" Target="https://www.hl7.org/documentcenter/public/standards/dstu/CDAR2_IG_QRDA_I_R1_STU5.1_2018DEC.zip" TargetMode="External"/><Relationship Id="rId23" Type="http://schemas.openxmlformats.org/officeDocument/2006/relationships/hyperlink" Target="https://www.hl7.org/documentcenter/public/standards/dstu/CDAR2IG_QRDAI_DSTUR2_Errata_2014JUN.zip" TargetMode="External"/><Relationship Id="rId28" Type="http://schemas.microsoft.com/office/2016/09/relationships/commentsIds" Target="commentsIds.xml"/><Relationship Id="rId36" Type="http://schemas.openxmlformats.org/officeDocument/2006/relationships/hyperlink" Target="http://www.hl7.org/documentcenter/public/standards/dstu/CDAR2_IG_QRDA_I_R1_STU5.2_2020FEB_2020JUN_with_errata.zip" TargetMode="External"/><Relationship Id="rId49" Type="http://schemas.openxmlformats.org/officeDocument/2006/relationships/fontTable" Target="fontTable.xml"/><Relationship Id="rId10"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19" Type="http://schemas.openxmlformats.org/officeDocument/2006/relationships/hyperlink" Target="https://www.hl7.org/documentcenter/public/standards/dstu/CDAR2_IG_QRDA_I_R1_S4_2017JAN.zip" TargetMode="External"/><Relationship Id="rId31" Type="http://schemas.openxmlformats.org/officeDocument/2006/relationships/hyperlink" Target="http://www.hl7.org/implement/standards/product_brief.cfm?product_id=477" TargetMode="External"/><Relationship Id="rId44" Type="http://schemas.openxmlformats.org/officeDocument/2006/relationships/hyperlink" Target="http://www.hl7.org/documentcenter/public/standards/dstu/CDAR2IG_QRDAI_DSTUR2_Errata_2014JUN.zip" TargetMode="External"/><Relationship Id="rId4" Type="http://schemas.openxmlformats.org/officeDocument/2006/relationships/webSettings" Target="webSettings.xml"/><Relationship Id="rId9" Type="http://schemas.openxmlformats.org/officeDocument/2006/relationships/hyperlink" Target="https://www.hl7.org/documentcenter/public/standards/dstu/CDAR2_IG_QRDA_I_R1_STU5.2_2020FEB_2020JUN_with_errata.zip" TargetMode="External"/><Relationship Id="rId14"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22" Type="http://schemas.openxmlformats.org/officeDocument/2006/relationships/hyperlink" Target="https://www.hl7.org/documentcenter/public/standards/dstu/CDAR2_QRDA_I_R1_DSTU3_2015JUN.zip" TargetMode="External"/><Relationship Id="rId27" Type="http://schemas.microsoft.com/office/2011/relationships/commentsExtended" Target="commentsExtended.xml"/><Relationship Id="rId30" Type="http://schemas.openxmlformats.org/officeDocument/2006/relationships/image" Target="media/image1.gif"/><Relationship Id="rId35" Type="http://schemas.openxmlformats.org/officeDocument/2006/relationships/image" Target="media/image3.gif"/><Relationship Id="rId43" Type="http://schemas.openxmlformats.org/officeDocument/2006/relationships/hyperlink" Target="http://www.hl7.org/documentcenter/public/standards/dstu/CDAR2_IG_QRDA_I_R3.1_Errata_2017APR.zip" TargetMode="External"/><Relationship Id="rId48" Type="http://schemas.openxmlformats.org/officeDocument/2006/relationships/hyperlink" Target="http://www.hl7.org/Special/committees/structure/index.cfm" TargetMode="External"/><Relationship Id="rId8" Type="http://schemas.openxmlformats.org/officeDocument/2006/relationships/hyperlink" Target="https://jira.hl7.org/issues/?jql=project%3D%22CDA%20Specification%20Feedback%22%20and%20Specification%20%3D%20%22Quality%20Reporting%20Document%20Architecture%20Category%20I%20(CDA)%20%5BCDA-qrdaone%5D%22"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Heras</dc:creator>
  <cp:keywords/>
  <dc:description/>
  <cp:lastModifiedBy>Yan Heras</cp:lastModifiedBy>
  <cp:revision>2</cp:revision>
  <dcterms:created xsi:type="dcterms:W3CDTF">2022-11-27T07:27:00Z</dcterms:created>
  <dcterms:modified xsi:type="dcterms:W3CDTF">2022-11-27T07:49:00Z</dcterms:modified>
</cp:coreProperties>
</file>